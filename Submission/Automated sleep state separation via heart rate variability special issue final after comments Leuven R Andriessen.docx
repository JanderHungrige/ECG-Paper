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1A" w:rsidRPr="00D84E36" w:rsidRDefault="00782D1A" w:rsidP="00145D72">
      <w:pPr>
        <w:pStyle w:val="EHD"/>
        <w:rPr>
          <w:b/>
          <w:lang w:val="en-US"/>
        </w:rPr>
      </w:pPr>
      <w:r>
        <w:rPr>
          <w:b/>
          <w:lang w:val="en-US"/>
        </w:rPr>
        <w:t>U</w:t>
      </w:r>
      <w:r w:rsidRPr="001E36CA">
        <w:rPr>
          <w:b/>
          <w:lang w:val="en-US"/>
        </w:rPr>
        <w:t>nobtrusive assessment of neonatal sleep state based on heart rate variability retrieved from electrocardiography used for regular patient monitoring</w:t>
      </w:r>
      <w:r>
        <w:rPr>
          <w:lang w:val="en-US"/>
        </w:rPr>
        <w:t>.</w:t>
      </w:r>
    </w:p>
    <w:p w:rsidR="00782D1A" w:rsidRDefault="00782D1A" w:rsidP="005C0618">
      <w:pPr>
        <w:tabs>
          <w:tab w:val="left" w:pos="4678"/>
        </w:tabs>
        <w:rPr>
          <w:rFonts w:ascii="Times New Roman" w:hAnsi="Times New Roman"/>
          <w:sz w:val="24"/>
          <w:szCs w:val="24"/>
        </w:rPr>
      </w:pPr>
    </w:p>
    <w:p w:rsidR="00782D1A" w:rsidRPr="00D84E36" w:rsidRDefault="00782D1A" w:rsidP="00145D72">
      <w:pPr>
        <w:pStyle w:val="EHD"/>
        <w:rPr>
          <w:lang w:val="en-US"/>
        </w:rPr>
      </w:pPr>
      <w:r w:rsidRPr="00D84E36">
        <w:rPr>
          <w:lang w:val="en-US"/>
        </w:rPr>
        <w:t>Jan Werth</w:t>
      </w:r>
      <w:r w:rsidRPr="00D84E36">
        <w:rPr>
          <w:vertAlign w:val="superscript"/>
          <w:lang w:val="en-US"/>
        </w:rPr>
        <w:t>1, 2</w:t>
      </w:r>
      <w:r w:rsidRPr="00D84E36">
        <w:rPr>
          <w:lang w:val="en-US"/>
        </w:rPr>
        <w:t xml:space="preserve"> M.Sc.; Xi Long</w:t>
      </w:r>
      <w:r w:rsidRPr="00D84E36">
        <w:rPr>
          <w:vertAlign w:val="superscript"/>
          <w:lang w:val="en-US"/>
        </w:rPr>
        <w:t>1,2</w:t>
      </w:r>
      <w:r w:rsidRPr="00D84E36">
        <w:rPr>
          <w:lang w:val="en-US"/>
        </w:rPr>
        <w:t xml:space="preserve"> Ph.D.; Elly Zwartkruis-Pelgrim</w:t>
      </w:r>
      <w:r w:rsidRPr="00D84E36">
        <w:rPr>
          <w:vertAlign w:val="superscript"/>
          <w:lang w:val="en-US"/>
        </w:rPr>
        <w:t>2</w:t>
      </w:r>
      <w:r w:rsidRPr="00D84E36">
        <w:rPr>
          <w:lang w:val="en-US"/>
        </w:rPr>
        <w:t xml:space="preserve"> M.Sc. PDEng; Hendrik Niemarkt</w:t>
      </w:r>
      <w:r w:rsidRPr="00D84E36">
        <w:rPr>
          <w:vertAlign w:val="superscript"/>
          <w:lang w:val="en-US"/>
        </w:rPr>
        <w:t>3</w:t>
      </w:r>
      <w:r w:rsidRPr="00D84E36">
        <w:rPr>
          <w:lang w:val="en-US"/>
        </w:rPr>
        <w:t xml:space="preserve"> M.D., Ph.D.; Wei Chen Prof. Ph.D</w:t>
      </w:r>
      <w:r w:rsidRPr="00D84E36">
        <w:rPr>
          <w:vertAlign w:val="superscript"/>
          <w:lang w:val="en-US"/>
        </w:rPr>
        <w:t>4</w:t>
      </w:r>
      <w:r w:rsidRPr="00D84E36">
        <w:rPr>
          <w:lang w:val="en-US"/>
        </w:rPr>
        <w:t>; Ronald M. Aarts</w:t>
      </w:r>
      <w:r w:rsidRPr="00D84E36">
        <w:rPr>
          <w:vertAlign w:val="superscript"/>
          <w:lang w:val="en-US"/>
        </w:rPr>
        <w:t xml:space="preserve">1, 2 </w:t>
      </w:r>
      <w:r w:rsidRPr="00D84E36">
        <w:rPr>
          <w:lang w:val="en-US"/>
        </w:rPr>
        <w:t>Prof. Ph.D.; Peter Andriessen</w:t>
      </w:r>
      <w:r w:rsidRPr="00D84E36">
        <w:rPr>
          <w:vertAlign w:val="superscript"/>
          <w:lang w:val="en-US"/>
        </w:rPr>
        <w:t>3, 5</w:t>
      </w:r>
      <w:r w:rsidRPr="00D84E36">
        <w:rPr>
          <w:lang w:val="en-US"/>
        </w:rPr>
        <w:t xml:space="preserve"> M.D., Ph.D.</w:t>
      </w:r>
    </w:p>
    <w:p w:rsidR="00782D1A" w:rsidRPr="00D84E36" w:rsidRDefault="00782D1A" w:rsidP="00145D72">
      <w:pPr>
        <w:pStyle w:val="EHD"/>
        <w:rPr>
          <w:lang w:val="en-US"/>
        </w:rPr>
      </w:pPr>
    </w:p>
    <w:p w:rsidR="00782D1A" w:rsidRPr="00D84E36" w:rsidRDefault="00782D1A" w:rsidP="00145D72">
      <w:pPr>
        <w:pStyle w:val="EHD"/>
        <w:rPr>
          <w:lang w:val="en-US"/>
        </w:rPr>
      </w:pPr>
      <w:r w:rsidRPr="00D84E36">
        <w:rPr>
          <w:vertAlign w:val="superscript"/>
          <w:lang w:val="en-US"/>
        </w:rPr>
        <w:t xml:space="preserve">1 </w:t>
      </w:r>
      <w:r w:rsidRPr="00D84E36">
        <w:rPr>
          <w:lang w:val="en-US"/>
        </w:rPr>
        <w:t>Department of Electrical Engineering, University of Technology Eindhoven, De Zaale, 5612 AJ Eindhoven, the Netherlands</w:t>
      </w:r>
    </w:p>
    <w:p w:rsidR="00782D1A" w:rsidRPr="00D84E36" w:rsidRDefault="00782D1A" w:rsidP="00145D72">
      <w:pPr>
        <w:pStyle w:val="EHD"/>
        <w:rPr>
          <w:lang w:val="en-US"/>
        </w:rPr>
      </w:pPr>
      <w:r w:rsidRPr="00D84E36">
        <w:rPr>
          <w:vertAlign w:val="superscript"/>
          <w:lang w:val="en-US"/>
        </w:rPr>
        <w:t xml:space="preserve">2 </w:t>
      </w:r>
      <w:r w:rsidRPr="00D84E36">
        <w:rPr>
          <w:lang w:val="en-US"/>
        </w:rPr>
        <w:t>Philips Research, High Tech Campus 34, 5656 AE Eindhoven, the Netherlands</w:t>
      </w:r>
    </w:p>
    <w:p w:rsidR="00782D1A" w:rsidRPr="00D84E36" w:rsidRDefault="00782D1A" w:rsidP="00145D72">
      <w:pPr>
        <w:pStyle w:val="EHD"/>
        <w:rPr>
          <w:lang w:val="en-US"/>
        </w:rPr>
      </w:pPr>
      <w:r w:rsidRPr="00D84E36">
        <w:rPr>
          <w:vertAlign w:val="superscript"/>
          <w:lang w:val="en-US"/>
        </w:rPr>
        <w:t>3</w:t>
      </w:r>
      <w:r w:rsidRPr="00D84E36">
        <w:rPr>
          <w:lang w:val="en-US"/>
        </w:rPr>
        <w:t xml:space="preserve"> Neonatal Intensive Care Unit, Maxima Medical Center, De Run 4600, 5504 DB Veldhoven, the Netherlands</w:t>
      </w:r>
    </w:p>
    <w:p w:rsidR="00782D1A" w:rsidRPr="00D84E36" w:rsidRDefault="00782D1A" w:rsidP="00145D72">
      <w:pPr>
        <w:pStyle w:val="EHD"/>
        <w:rPr>
          <w:lang w:val="en-US"/>
        </w:rPr>
      </w:pPr>
      <w:r w:rsidRPr="00D84E36">
        <w:rPr>
          <w:vertAlign w:val="superscript"/>
          <w:lang w:val="en-US"/>
        </w:rPr>
        <w:t>4</w:t>
      </w:r>
      <w:r w:rsidRPr="00D84E36">
        <w:rPr>
          <w:lang w:val="en-US"/>
        </w:rPr>
        <w:t xml:space="preserve"> Director Center for Intelligent Medical Electronics (CIME), School of Information Science and Technology, Department of Electronic Engineering, Shanghai Key Laboratory of Medical Imaging Computing and Computer Assisted Intervention, Fudan University, Shanghai, China, 200433 </w:t>
      </w:r>
    </w:p>
    <w:p w:rsidR="00782D1A" w:rsidRPr="00D84E36" w:rsidRDefault="00782D1A" w:rsidP="00145D72">
      <w:pPr>
        <w:pStyle w:val="EHD"/>
        <w:rPr>
          <w:lang w:val="en-US"/>
        </w:rPr>
      </w:pPr>
      <w:r w:rsidRPr="00D84E36">
        <w:rPr>
          <w:vertAlign w:val="superscript"/>
          <w:lang w:val="en-US"/>
        </w:rPr>
        <w:t>5</w:t>
      </w:r>
      <w:r w:rsidRPr="00D84E36">
        <w:rPr>
          <w:lang w:val="en-US"/>
        </w:rPr>
        <w:t xml:space="preserve"> Faculty of Health, Medicine and Life Science, Maastricht University, Minderbroedersberg 4-6, 6211 LK Maastricht, the Netherlands</w:t>
      </w:r>
    </w:p>
    <w:p w:rsidR="00782D1A" w:rsidRPr="005C0618" w:rsidRDefault="00782D1A" w:rsidP="005C0618">
      <w:pPr>
        <w:tabs>
          <w:tab w:val="left" w:pos="4678"/>
        </w:tabs>
        <w:rPr>
          <w:rFonts w:ascii="Times New Roman" w:hAnsi="Times New Roman"/>
          <w:b/>
          <w:sz w:val="24"/>
          <w:szCs w:val="24"/>
        </w:rPr>
      </w:pPr>
      <w:r w:rsidRPr="005C0618">
        <w:rPr>
          <w:rFonts w:ascii="Times New Roman" w:hAnsi="Times New Roman"/>
          <w:b/>
          <w:sz w:val="24"/>
          <w:szCs w:val="24"/>
        </w:rPr>
        <w:t xml:space="preserve">Correspondence and request for reprints: </w:t>
      </w:r>
    </w:p>
    <w:p w:rsidR="00782D1A" w:rsidRPr="00D84E36" w:rsidRDefault="00782D1A" w:rsidP="00145D72">
      <w:pPr>
        <w:pStyle w:val="EHD"/>
        <w:rPr>
          <w:lang w:val="en-US"/>
        </w:rPr>
      </w:pPr>
      <w:r w:rsidRPr="00D84E36">
        <w:rPr>
          <w:lang w:val="en-US"/>
        </w:rPr>
        <w:t xml:space="preserve">p.andriessen@mmc.nl, </w:t>
      </w:r>
      <w:hyperlink r:id="rId8" w:history="1">
        <w:r w:rsidRPr="00D84E36">
          <w:rPr>
            <w:rStyle w:val="Hyperlink"/>
            <w:rFonts w:cs="Calibri"/>
            <w:color w:val="000000"/>
            <w:u w:val="none"/>
            <w:lang w:val="en-US"/>
          </w:rPr>
          <w:t>xi.long@philips.com</w:t>
        </w:r>
      </w:hyperlink>
      <w:r w:rsidRPr="00D84E36">
        <w:rPr>
          <w:lang w:val="en-US"/>
        </w:rPr>
        <w:t xml:space="preserve"> </w:t>
      </w:r>
    </w:p>
    <w:p w:rsidR="00782D1A" w:rsidRPr="005C0618" w:rsidRDefault="00782D1A" w:rsidP="005C0618">
      <w:pPr>
        <w:tabs>
          <w:tab w:val="left" w:pos="4678"/>
        </w:tabs>
        <w:rPr>
          <w:rFonts w:ascii="Times New Roman" w:hAnsi="Times New Roman"/>
          <w:b/>
          <w:sz w:val="24"/>
          <w:szCs w:val="24"/>
        </w:rPr>
      </w:pPr>
      <w:r w:rsidRPr="005C0618">
        <w:rPr>
          <w:rFonts w:ascii="Times New Roman" w:hAnsi="Times New Roman"/>
          <w:b/>
          <w:sz w:val="24"/>
          <w:szCs w:val="24"/>
        </w:rPr>
        <w:t>Running Title:</w:t>
      </w:r>
    </w:p>
    <w:p w:rsidR="00782D1A" w:rsidRPr="00D84E36" w:rsidRDefault="00782D1A" w:rsidP="00145D72">
      <w:pPr>
        <w:pStyle w:val="EHD"/>
        <w:rPr>
          <w:lang w:val="en-US"/>
        </w:rPr>
      </w:pPr>
      <w:r w:rsidRPr="00D84E36">
        <w:rPr>
          <w:lang w:val="en-US"/>
        </w:rPr>
        <w:t xml:space="preserve">Automated preterm infant sleep state separation </w:t>
      </w:r>
    </w:p>
    <w:p w:rsidR="00782D1A" w:rsidRPr="005C0618" w:rsidRDefault="00782D1A" w:rsidP="005C0618">
      <w:pPr>
        <w:tabs>
          <w:tab w:val="left" w:pos="4678"/>
        </w:tabs>
        <w:rPr>
          <w:rFonts w:ascii="Times New Roman" w:hAnsi="Times New Roman"/>
          <w:b/>
          <w:sz w:val="24"/>
          <w:szCs w:val="24"/>
        </w:rPr>
      </w:pPr>
      <w:r w:rsidRPr="005C0618">
        <w:rPr>
          <w:rFonts w:ascii="Times New Roman" w:hAnsi="Times New Roman"/>
          <w:b/>
          <w:sz w:val="24"/>
          <w:szCs w:val="24"/>
        </w:rPr>
        <w:lastRenderedPageBreak/>
        <w:t>Declaration of interest:</w:t>
      </w:r>
    </w:p>
    <w:p w:rsidR="00782D1A" w:rsidRPr="00EA6874" w:rsidRDefault="00782D1A" w:rsidP="00086223">
      <w:pPr>
        <w:pStyle w:val="EHD"/>
        <w:rPr>
          <w:lang w:val="en-US"/>
        </w:rPr>
      </w:pPr>
      <w:r>
        <w:rPr>
          <w:lang w:val="en-US"/>
        </w:rPr>
        <w:t xml:space="preserve">This work </w:t>
      </w:r>
      <w:r w:rsidRPr="003D4CDB">
        <w:rPr>
          <w:lang w:val="en-US"/>
        </w:rPr>
        <w:t>was performed within the framework of IMPULS Perinatology</w:t>
      </w:r>
      <w:r>
        <w:rPr>
          <w:lang w:val="en-US"/>
        </w:rPr>
        <w:t xml:space="preserve">, a research collaboration between Philips Research, Eindhoven University of Technology and Máxima Medical Center. </w:t>
      </w:r>
      <w:r w:rsidRPr="003D4CDB">
        <w:rPr>
          <w:lang w:val="en-US"/>
        </w:rPr>
        <w:t>No financial assistance was received in support of this study</w:t>
      </w:r>
      <w:r>
        <w:rPr>
          <w:lang w:val="en-US"/>
        </w:rPr>
        <w:t xml:space="preserve">. </w:t>
      </w:r>
      <w:r w:rsidRPr="004E4945">
        <w:rPr>
          <w:lang w:val="en-US"/>
        </w:rPr>
        <w:t>The authors report no conflict of interest.</w:t>
      </w:r>
    </w:p>
    <w:p w:rsidR="00782D1A" w:rsidRPr="005C0618" w:rsidRDefault="00782D1A" w:rsidP="005C0618">
      <w:pPr>
        <w:numPr>
          <w:ins w:id="0" w:author="p.andriessen" w:date="2017-01-05T08:47:00Z"/>
        </w:numPr>
        <w:tabs>
          <w:tab w:val="left" w:pos="4678"/>
        </w:tabs>
        <w:rPr>
          <w:rFonts w:ascii="Times New Roman" w:hAnsi="Times New Roman"/>
          <w:b/>
          <w:sz w:val="24"/>
          <w:szCs w:val="24"/>
        </w:rPr>
      </w:pPr>
      <w:r w:rsidRPr="005C0618">
        <w:rPr>
          <w:rFonts w:ascii="Times New Roman" w:hAnsi="Times New Roman"/>
          <w:b/>
          <w:sz w:val="24"/>
          <w:szCs w:val="24"/>
        </w:rPr>
        <w:t>Author’s contribution:</w:t>
      </w:r>
    </w:p>
    <w:p w:rsidR="00782D1A" w:rsidRPr="00D84E36" w:rsidRDefault="00782D1A" w:rsidP="00145D72">
      <w:pPr>
        <w:pStyle w:val="EHD"/>
        <w:rPr>
          <w:lang w:val="en-US"/>
        </w:rPr>
      </w:pPr>
      <w:r w:rsidRPr="00D84E36">
        <w:rPr>
          <w:lang w:val="en-US"/>
        </w:rPr>
        <w:t>The authors meet the criteria for authorship as listed in the Early Human Development authors information pack. All authors approved of the final version to be published and are accountable for all aspects of the work in ensuring that questions related to the accuracy or integrity of any part of the work are appropriately investigated and resolved.</w:t>
      </w:r>
    </w:p>
    <w:p w:rsidR="00782D1A" w:rsidRPr="00D84E36" w:rsidRDefault="00782D1A" w:rsidP="00145D72">
      <w:pPr>
        <w:pStyle w:val="EHD"/>
        <w:rPr>
          <w:lang w:val="en-US"/>
        </w:rPr>
      </w:pPr>
      <w:r w:rsidRPr="00D84E36">
        <w:rPr>
          <w:lang w:val="en-US"/>
        </w:rPr>
        <w:t xml:space="preserve">Jan Werth: contributed to the engineering part and programming; interpretation of data; wrote first draft </w:t>
      </w:r>
    </w:p>
    <w:p w:rsidR="00782D1A" w:rsidRPr="00D84E36" w:rsidRDefault="00782D1A" w:rsidP="00145D72">
      <w:pPr>
        <w:pStyle w:val="EHD"/>
        <w:rPr>
          <w:lang w:val="en-US"/>
        </w:rPr>
      </w:pPr>
      <w:r w:rsidRPr="00D84E36">
        <w:rPr>
          <w:lang w:val="en-US"/>
        </w:rPr>
        <w:t>Xi Long: supervising the engineering part and statistical analysis; revising the draft iterations for intellectual (technical) content</w:t>
      </w:r>
    </w:p>
    <w:p w:rsidR="00782D1A" w:rsidRPr="00D84E36" w:rsidRDefault="00782D1A" w:rsidP="00145D72">
      <w:pPr>
        <w:pStyle w:val="EHD"/>
        <w:rPr>
          <w:lang w:val="en-US"/>
        </w:rPr>
      </w:pPr>
      <w:r w:rsidRPr="00D84E36">
        <w:rPr>
          <w:lang w:val="en-US"/>
        </w:rPr>
        <w:t>Elly Zwartkruis-Pelgrim: responsible for sleep state annotation; revising the draft iterations for intellectual content</w:t>
      </w:r>
    </w:p>
    <w:p w:rsidR="00782D1A" w:rsidRPr="00D84E36" w:rsidRDefault="00782D1A" w:rsidP="00145D72">
      <w:pPr>
        <w:pStyle w:val="EHD"/>
        <w:rPr>
          <w:lang w:val="en-US"/>
        </w:rPr>
      </w:pPr>
      <w:r w:rsidRPr="00D84E36">
        <w:rPr>
          <w:lang w:val="en-US"/>
        </w:rPr>
        <w:t>Hendrik Niemarkt: revising the draft iterations for intellectual (medical) content</w:t>
      </w:r>
    </w:p>
    <w:p w:rsidR="00782D1A" w:rsidRPr="00D84E36" w:rsidRDefault="00782D1A" w:rsidP="00145D72">
      <w:pPr>
        <w:pStyle w:val="EHD"/>
        <w:rPr>
          <w:lang w:val="en-US"/>
        </w:rPr>
      </w:pPr>
      <w:r w:rsidRPr="00D84E36">
        <w:rPr>
          <w:lang w:val="en-US"/>
        </w:rPr>
        <w:t>Wei Chen: revising the draft iterations for intellectual (technical) content</w:t>
      </w:r>
    </w:p>
    <w:p w:rsidR="00782D1A" w:rsidRPr="00D84E36" w:rsidRDefault="00782D1A" w:rsidP="00145D72">
      <w:pPr>
        <w:pStyle w:val="EHD"/>
        <w:rPr>
          <w:lang w:val="en-US"/>
        </w:rPr>
      </w:pPr>
      <w:r w:rsidRPr="00D84E36">
        <w:rPr>
          <w:lang w:val="en-US"/>
        </w:rPr>
        <w:t>Ronald M. Aarts: contributed to design of the study; revising the draft iterations for intellectual (technical) content</w:t>
      </w:r>
    </w:p>
    <w:p w:rsidR="00782D1A" w:rsidRPr="00D84E36" w:rsidRDefault="00782D1A" w:rsidP="00145D72">
      <w:pPr>
        <w:pStyle w:val="EHD"/>
        <w:rPr>
          <w:lang w:val="en-US"/>
        </w:rPr>
      </w:pPr>
      <w:r w:rsidRPr="00D84E36">
        <w:rPr>
          <w:lang w:val="en-US"/>
        </w:rPr>
        <w:t>Peter Andriessen: contributed to design of the study; revising the draft iterations for intellectual (medical) content</w:t>
      </w:r>
    </w:p>
    <w:p w:rsidR="00782D1A" w:rsidRPr="00EB7BCA" w:rsidRDefault="00782D1A" w:rsidP="008D2551">
      <w:pPr>
        <w:tabs>
          <w:tab w:val="left" w:pos="4678"/>
        </w:tabs>
        <w:rPr>
          <w:rFonts w:ascii="Times New Roman" w:hAnsi="Times New Roman"/>
          <w:b/>
          <w:sz w:val="24"/>
          <w:szCs w:val="24"/>
        </w:rPr>
      </w:pPr>
      <w:r w:rsidRPr="008C2C75">
        <w:rPr>
          <w:rFonts w:ascii="Times New Roman" w:hAnsi="Times New Roman"/>
          <w:sz w:val="24"/>
          <w:szCs w:val="24"/>
        </w:rPr>
        <w:br w:type="page"/>
      </w:r>
      <w:r w:rsidRPr="00EB7BCA">
        <w:rPr>
          <w:rFonts w:ascii="Times New Roman" w:hAnsi="Times New Roman"/>
          <w:b/>
          <w:sz w:val="24"/>
          <w:szCs w:val="24"/>
        </w:rPr>
        <w:lastRenderedPageBreak/>
        <w:t>Abstract</w:t>
      </w:r>
    </w:p>
    <w:p w:rsidR="00782D1A" w:rsidRPr="00D84E36" w:rsidRDefault="00782D1A" w:rsidP="00145D72">
      <w:pPr>
        <w:pStyle w:val="EHD"/>
        <w:rPr>
          <w:lang w:val="en-US"/>
        </w:rPr>
      </w:pPr>
      <w:r w:rsidRPr="00D84E36">
        <w:rPr>
          <w:lang w:val="en-US"/>
        </w:rPr>
        <w:t xml:space="preserve">As an approach of unobtrusive assessment of neonatal sleep state we aimed at an automated sleep state coding based only on heart rate variability </w:t>
      </w:r>
      <w:r>
        <w:rPr>
          <w:lang w:val="en-US"/>
        </w:rPr>
        <w:t>obtained</w:t>
      </w:r>
      <w:r w:rsidRPr="00D84E36">
        <w:rPr>
          <w:lang w:val="en-US"/>
        </w:rPr>
        <w:t xml:space="preserve">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w:t>
      </w:r>
      <w:r w:rsidRPr="00707661">
        <w:rPr>
          <w:color w:val="FF0000"/>
          <w:lang w:val="en-US"/>
        </w:rPr>
        <w:t>0.87</w:t>
      </w:r>
      <w:r w:rsidRPr="00D84E36">
        <w:rPr>
          <w:lang w:val="en-US"/>
        </w:rPr>
        <w:t>. Using this sleep state separation methods, we show that automated active and quiet sleep state separation based on heart rate variability in preterm infants is feasible.</w:t>
      </w:r>
    </w:p>
    <w:p w:rsidR="00782D1A" w:rsidRPr="005C0618" w:rsidRDefault="00782D1A" w:rsidP="005C0618">
      <w:pPr>
        <w:tabs>
          <w:tab w:val="left" w:pos="4678"/>
        </w:tabs>
        <w:rPr>
          <w:rFonts w:ascii="Times New Roman" w:hAnsi="Times New Roman"/>
          <w:b/>
          <w:sz w:val="24"/>
          <w:szCs w:val="24"/>
        </w:rPr>
      </w:pPr>
      <w:r w:rsidRPr="005C0618">
        <w:rPr>
          <w:rFonts w:ascii="Times New Roman" w:hAnsi="Times New Roman"/>
          <w:b/>
          <w:sz w:val="24"/>
          <w:szCs w:val="24"/>
        </w:rPr>
        <w:t>Keywords:</w:t>
      </w:r>
    </w:p>
    <w:p w:rsidR="00782D1A" w:rsidRPr="00D84E36" w:rsidRDefault="00782D1A" w:rsidP="00145D72">
      <w:pPr>
        <w:pStyle w:val="EHD"/>
        <w:rPr>
          <w:lang w:val="en-US"/>
        </w:rPr>
      </w:pPr>
      <w:r w:rsidRPr="00D84E36">
        <w:rPr>
          <w:lang w:val="en-US"/>
        </w:rPr>
        <w:t xml:space="preserve">Active sleep, quiet sleep, heart rate variability, support vector machine, automated, separation </w:t>
      </w:r>
    </w:p>
    <w:p w:rsidR="00782D1A" w:rsidRDefault="00782D1A" w:rsidP="005C0618">
      <w:pPr>
        <w:pStyle w:val="Heading1"/>
        <w:rPr>
          <w:rFonts w:ascii="Times New Roman" w:hAnsi="Times New Roman"/>
          <w:b/>
          <w:color w:val="auto"/>
          <w:sz w:val="24"/>
          <w:szCs w:val="24"/>
        </w:rPr>
      </w:pPr>
      <w:r>
        <w:rPr>
          <w:rFonts w:ascii="Times New Roman" w:hAnsi="Times New Roman"/>
          <w:sz w:val="24"/>
          <w:szCs w:val="24"/>
        </w:rPr>
        <w:br w:type="page"/>
      </w:r>
      <w:r w:rsidRPr="00F14E53">
        <w:rPr>
          <w:rFonts w:ascii="Times New Roman" w:hAnsi="Times New Roman"/>
          <w:b/>
          <w:color w:val="auto"/>
          <w:sz w:val="24"/>
          <w:szCs w:val="24"/>
        </w:rPr>
        <w:lastRenderedPageBreak/>
        <w:t>List of abbreviations</w:t>
      </w:r>
    </w:p>
    <w:p w:rsidR="00782D1A" w:rsidRDefault="00782D1A" w:rsidP="00145D72">
      <w:pPr>
        <w:pStyle w:val="EHD"/>
        <w:rPr>
          <w:lang w:val="en-US"/>
        </w:rPr>
      </w:pPr>
      <w:r w:rsidRPr="00FC4055">
        <w:rPr>
          <w:color w:val="FF0000"/>
          <w:lang w:val="en-US"/>
        </w:rPr>
        <w:t>AM</w:t>
      </w:r>
      <w:r w:rsidRPr="00FC4055">
        <w:rPr>
          <w:color w:val="FF0000"/>
          <w:lang w:val="en-US"/>
        </w:rPr>
        <w:tab/>
      </w:r>
      <w:r w:rsidRPr="00FC4055">
        <w:rPr>
          <w:color w:val="FF0000"/>
          <w:lang w:val="en-US"/>
        </w:rPr>
        <w:tab/>
        <w:t>Antedependence</w:t>
      </w:r>
      <w:r w:rsidRPr="007D7666">
        <w:rPr>
          <w:color w:val="FF0000"/>
          <w:lang w:val="en-US"/>
        </w:rPr>
        <w:t xml:space="preserve"> models</w:t>
      </w:r>
    </w:p>
    <w:p w:rsidR="00782D1A" w:rsidRDefault="00782D1A" w:rsidP="00145D72">
      <w:pPr>
        <w:pStyle w:val="EHD"/>
        <w:rPr>
          <w:lang w:val="en-US"/>
        </w:rPr>
      </w:pPr>
      <w:r w:rsidRPr="00D84E36">
        <w:rPr>
          <w:lang w:val="en-US"/>
        </w:rPr>
        <w:t>AS</w:t>
      </w:r>
      <w:r w:rsidRPr="00D84E36">
        <w:rPr>
          <w:lang w:val="en-US"/>
        </w:rPr>
        <w:tab/>
      </w:r>
      <w:r w:rsidRPr="00D84E36">
        <w:rPr>
          <w:lang w:val="en-US"/>
        </w:rPr>
        <w:tab/>
        <w:t>Active sleep</w:t>
      </w:r>
    </w:p>
    <w:p w:rsidR="00782D1A" w:rsidRPr="00707661" w:rsidRDefault="00782D1A" w:rsidP="00145D72">
      <w:pPr>
        <w:pStyle w:val="EHD"/>
        <w:rPr>
          <w:color w:val="FF0000"/>
          <w:lang w:val="en-US"/>
        </w:rPr>
      </w:pPr>
      <w:r w:rsidRPr="00707661">
        <w:rPr>
          <w:color w:val="FF0000"/>
          <w:lang w:val="en-US"/>
        </w:rPr>
        <w:t>AUC</w:t>
      </w:r>
      <w:r w:rsidRPr="00707661">
        <w:rPr>
          <w:color w:val="FF0000"/>
          <w:lang w:val="en-US"/>
        </w:rPr>
        <w:tab/>
      </w:r>
      <w:r w:rsidRPr="00707661">
        <w:rPr>
          <w:color w:val="FF0000"/>
          <w:lang w:val="en-US"/>
        </w:rPr>
        <w:tab/>
        <w:t>Area under the curve</w:t>
      </w:r>
    </w:p>
    <w:p w:rsidR="00782D1A" w:rsidRPr="00D84E36" w:rsidRDefault="00782D1A" w:rsidP="00145D72">
      <w:pPr>
        <w:pStyle w:val="EHD"/>
        <w:rPr>
          <w:lang w:val="en-US"/>
        </w:rPr>
      </w:pPr>
      <w:r w:rsidRPr="00D84E36">
        <w:rPr>
          <w:lang w:val="en-US"/>
        </w:rPr>
        <w:t>CFS</w:t>
      </w:r>
      <w:r w:rsidRPr="00D84E36">
        <w:rPr>
          <w:lang w:val="en-US"/>
        </w:rPr>
        <w:tab/>
      </w:r>
      <w:r w:rsidRPr="00D84E36">
        <w:rPr>
          <w:lang w:val="en-US"/>
        </w:rPr>
        <w:tab/>
        <w:t>Correlation based feature selection</w:t>
      </w:r>
    </w:p>
    <w:p w:rsidR="00782D1A" w:rsidRPr="00D84E36" w:rsidRDefault="00782D1A" w:rsidP="00145D72">
      <w:pPr>
        <w:pStyle w:val="EHD"/>
        <w:rPr>
          <w:lang w:val="en-US"/>
        </w:rPr>
      </w:pPr>
      <w:r w:rsidRPr="00D84E36">
        <w:rPr>
          <w:lang w:val="en-US"/>
        </w:rPr>
        <w:t>ECG</w:t>
      </w:r>
      <w:r w:rsidRPr="00D84E36">
        <w:rPr>
          <w:lang w:val="en-US"/>
        </w:rPr>
        <w:tab/>
      </w:r>
      <w:r w:rsidRPr="00D84E36">
        <w:rPr>
          <w:lang w:val="en-US"/>
        </w:rPr>
        <w:tab/>
        <w:t>Electrocardiogram</w:t>
      </w:r>
    </w:p>
    <w:p w:rsidR="00782D1A" w:rsidRPr="00D84E36" w:rsidRDefault="00782D1A" w:rsidP="00145D72">
      <w:pPr>
        <w:pStyle w:val="EHD"/>
        <w:rPr>
          <w:lang w:val="en-US"/>
        </w:rPr>
      </w:pPr>
      <w:r w:rsidRPr="00D84E36">
        <w:rPr>
          <w:lang w:val="en-US"/>
        </w:rPr>
        <w:t>EEG</w:t>
      </w:r>
      <w:r w:rsidRPr="00D84E36">
        <w:rPr>
          <w:lang w:val="en-US"/>
        </w:rPr>
        <w:tab/>
      </w:r>
      <w:r w:rsidRPr="00D84E36">
        <w:rPr>
          <w:lang w:val="en-US"/>
        </w:rPr>
        <w:tab/>
        <w:t xml:space="preserve">Electroencephalogram </w:t>
      </w:r>
    </w:p>
    <w:p w:rsidR="00782D1A" w:rsidRPr="00D84E36" w:rsidRDefault="00782D1A" w:rsidP="00145D72">
      <w:pPr>
        <w:pStyle w:val="EHD"/>
        <w:rPr>
          <w:lang w:val="en-US"/>
        </w:rPr>
      </w:pPr>
      <w:r w:rsidRPr="00D84E36">
        <w:rPr>
          <w:lang w:val="en-US"/>
        </w:rPr>
        <w:t>FSMC</w:t>
      </w:r>
      <w:r w:rsidRPr="00D84E36">
        <w:rPr>
          <w:lang w:val="en-US"/>
        </w:rPr>
        <w:tab/>
      </w:r>
      <w:r w:rsidRPr="00D84E36">
        <w:rPr>
          <w:lang w:val="en-US"/>
        </w:rPr>
        <w:tab/>
        <w:t>Minority class based feature selection</w:t>
      </w:r>
    </w:p>
    <w:p w:rsidR="00782D1A" w:rsidRPr="00D84E36" w:rsidRDefault="00782D1A" w:rsidP="00145D72">
      <w:pPr>
        <w:pStyle w:val="EHD"/>
        <w:rPr>
          <w:lang w:val="en-US"/>
        </w:rPr>
      </w:pPr>
      <w:r w:rsidRPr="00D84E36">
        <w:rPr>
          <w:lang w:val="en-US"/>
        </w:rPr>
        <w:t>GA</w:t>
      </w:r>
      <w:r w:rsidRPr="00D84E36">
        <w:rPr>
          <w:lang w:val="en-US"/>
        </w:rPr>
        <w:tab/>
      </w:r>
      <w:r w:rsidRPr="00D84E36">
        <w:rPr>
          <w:lang w:val="en-US"/>
        </w:rPr>
        <w:tab/>
        <w:t>Gestational age</w:t>
      </w:r>
      <w:r w:rsidRPr="00D84E36">
        <w:rPr>
          <w:lang w:val="en-US"/>
        </w:rPr>
        <w:tab/>
      </w:r>
    </w:p>
    <w:p w:rsidR="00782D1A" w:rsidRPr="00D84E36" w:rsidRDefault="00782D1A" w:rsidP="00145D72">
      <w:pPr>
        <w:pStyle w:val="EHD"/>
        <w:rPr>
          <w:lang w:val="en-US"/>
        </w:rPr>
      </w:pPr>
      <w:r w:rsidRPr="00D84E36">
        <w:rPr>
          <w:lang w:val="en-US"/>
        </w:rPr>
        <w:t>HR</w:t>
      </w:r>
      <w:r w:rsidRPr="00D84E36">
        <w:rPr>
          <w:lang w:val="en-US"/>
        </w:rPr>
        <w:tab/>
      </w:r>
      <w:r w:rsidRPr="00D84E36">
        <w:rPr>
          <w:lang w:val="en-US"/>
        </w:rPr>
        <w:tab/>
        <w:t>Heart rate</w:t>
      </w:r>
      <w:r w:rsidRPr="00D84E36">
        <w:rPr>
          <w:lang w:val="en-US"/>
        </w:rPr>
        <w:tab/>
      </w:r>
    </w:p>
    <w:p w:rsidR="00782D1A" w:rsidRDefault="00782D1A" w:rsidP="00145D72">
      <w:pPr>
        <w:pStyle w:val="EHD"/>
        <w:rPr>
          <w:lang w:val="en-US"/>
        </w:rPr>
      </w:pPr>
      <w:r w:rsidRPr="00D84E36">
        <w:rPr>
          <w:lang w:val="en-US"/>
        </w:rPr>
        <w:t>HRV</w:t>
      </w:r>
      <w:r w:rsidRPr="00D84E36">
        <w:rPr>
          <w:lang w:val="en-US"/>
        </w:rPr>
        <w:tab/>
      </w:r>
      <w:r w:rsidRPr="00D84E36">
        <w:rPr>
          <w:lang w:val="en-US"/>
        </w:rPr>
        <w:tab/>
        <w:t>Heart rate variability</w:t>
      </w:r>
    </w:p>
    <w:p w:rsidR="00782D1A" w:rsidRDefault="00782D1A" w:rsidP="00145D72">
      <w:pPr>
        <w:pStyle w:val="EHD"/>
        <w:rPr>
          <w:color w:val="FF0000"/>
          <w:lang w:val="en-US"/>
        </w:rPr>
      </w:pPr>
      <w:r w:rsidRPr="00AF4A93">
        <w:rPr>
          <w:color w:val="FF0000"/>
          <w:lang w:val="en-US"/>
        </w:rPr>
        <w:t>LDA</w:t>
      </w:r>
      <w:r w:rsidRPr="00AF4A93">
        <w:rPr>
          <w:color w:val="FF0000"/>
          <w:lang w:val="en-US"/>
        </w:rPr>
        <w:tab/>
      </w:r>
      <w:r w:rsidRPr="00AF4A93">
        <w:rPr>
          <w:color w:val="FF0000"/>
          <w:lang w:val="en-US"/>
        </w:rPr>
        <w:tab/>
        <w:t>Linear Discriminant Analysis</w:t>
      </w:r>
    </w:p>
    <w:p w:rsidR="00782D1A" w:rsidRPr="00AF4A93" w:rsidRDefault="00782D1A" w:rsidP="00145D72">
      <w:pPr>
        <w:pStyle w:val="EHD"/>
        <w:rPr>
          <w:color w:val="FF0000"/>
          <w:lang w:val="en-US"/>
        </w:rPr>
      </w:pPr>
      <w:r>
        <w:rPr>
          <w:color w:val="FF0000"/>
          <w:lang w:val="en-US"/>
        </w:rPr>
        <w:t>LVQ</w:t>
      </w:r>
      <w:r>
        <w:rPr>
          <w:color w:val="FF0000"/>
          <w:lang w:val="en-US"/>
        </w:rPr>
        <w:tab/>
      </w:r>
      <w:r>
        <w:rPr>
          <w:color w:val="FF0000"/>
          <w:lang w:val="en-US"/>
        </w:rPr>
        <w:tab/>
        <w:t>Learning V</w:t>
      </w:r>
      <w:r w:rsidRPr="003661E0">
        <w:rPr>
          <w:color w:val="FF0000"/>
          <w:lang w:val="en-US"/>
        </w:rPr>
        <w:t xml:space="preserve">ector </w:t>
      </w:r>
      <w:r>
        <w:rPr>
          <w:color w:val="FF0000"/>
          <w:lang w:val="en-US"/>
        </w:rPr>
        <w:t>Q</w:t>
      </w:r>
      <w:r w:rsidRPr="003661E0">
        <w:rPr>
          <w:color w:val="FF0000"/>
          <w:lang w:val="en-US"/>
        </w:rPr>
        <w:t>uantization</w:t>
      </w:r>
      <w:r>
        <w:rPr>
          <w:color w:val="FF0000"/>
          <w:lang w:val="en-US"/>
        </w:rPr>
        <w:t xml:space="preserve"> </w:t>
      </w:r>
    </w:p>
    <w:p w:rsidR="00782D1A" w:rsidRDefault="00782D1A" w:rsidP="00145D72">
      <w:pPr>
        <w:pStyle w:val="EHD"/>
        <w:rPr>
          <w:lang w:val="en-US"/>
        </w:rPr>
      </w:pPr>
      <w:r w:rsidRPr="00D84E36">
        <w:rPr>
          <w:lang w:val="en-US"/>
        </w:rPr>
        <w:t>LOOCV</w:t>
      </w:r>
      <w:r w:rsidRPr="00D84E36">
        <w:rPr>
          <w:lang w:val="en-US"/>
        </w:rPr>
        <w:tab/>
        <w:t>Leave one out cross validation</w:t>
      </w:r>
    </w:p>
    <w:p w:rsidR="00782D1A" w:rsidRPr="00F654F9" w:rsidRDefault="00782D1A" w:rsidP="00145D72">
      <w:pPr>
        <w:pStyle w:val="EHD"/>
        <w:rPr>
          <w:color w:val="FF0000"/>
          <w:lang w:val="en-US"/>
        </w:rPr>
      </w:pPr>
      <w:r w:rsidRPr="00F654F9">
        <w:rPr>
          <w:color w:val="FF0000"/>
          <w:lang w:val="en-US"/>
        </w:rPr>
        <w:t>MLP</w:t>
      </w:r>
      <w:r w:rsidRPr="00F654F9">
        <w:rPr>
          <w:color w:val="FF0000"/>
          <w:lang w:val="en-US"/>
        </w:rPr>
        <w:tab/>
      </w:r>
      <w:r w:rsidRPr="00F654F9">
        <w:rPr>
          <w:color w:val="FF0000"/>
          <w:lang w:val="en-US"/>
        </w:rPr>
        <w:tab/>
      </w:r>
      <w:r>
        <w:rPr>
          <w:color w:val="FF0000"/>
          <w:lang w:val="en-US"/>
        </w:rPr>
        <w:t>M</w:t>
      </w:r>
      <w:r w:rsidRPr="00F654F9">
        <w:rPr>
          <w:color w:val="FF0000"/>
          <w:lang w:val="en-US"/>
        </w:rPr>
        <w:t>ulti</w:t>
      </w:r>
      <w:r>
        <w:rPr>
          <w:color w:val="FF0000"/>
          <w:lang w:val="en-US"/>
        </w:rPr>
        <w:t xml:space="preserve"> L</w:t>
      </w:r>
      <w:r w:rsidRPr="00F654F9">
        <w:rPr>
          <w:color w:val="FF0000"/>
          <w:lang w:val="en-US"/>
        </w:rPr>
        <w:t xml:space="preserve">ayer </w:t>
      </w:r>
      <w:r>
        <w:rPr>
          <w:color w:val="FF0000"/>
          <w:lang w:val="en-US"/>
        </w:rPr>
        <w:t>P</w:t>
      </w:r>
      <w:r w:rsidRPr="00F654F9">
        <w:rPr>
          <w:color w:val="FF0000"/>
          <w:lang w:val="en-US"/>
        </w:rPr>
        <w:t>erceptron</w:t>
      </w:r>
    </w:p>
    <w:p w:rsidR="00782D1A" w:rsidRPr="00D84E36" w:rsidRDefault="00782D1A" w:rsidP="00145D72">
      <w:pPr>
        <w:pStyle w:val="EHD"/>
        <w:rPr>
          <w:lang w:val="en-US"/>
        </w:rPr>
      </w:pPr>
      <w:r w:rsidRPr="00D84E36">
        <w:rPr>
          <w:lang w:val="en-US"/>
        </w:rPr>
        <w:t>NREM</w:t>
      </w:r>
      <w:r w:rsidRPr="00D84E36">
        <w:rPr>
          <w:lang w:val="en-US"/>
        </w:rPr>
        <w:tab/>
      </w:r>
      <w:r w:rsidRPr="00D84E36">
        <w:rPr>
          <w:lang w:val="en-US"/>
        </w:rPr>
        <w:tab/>
        <w:t>Non rapid eye movement (sleep)</w:t>
      </w:r>
    </w:p>
    <w:p w:rsidR="00782D1A" w:rsidRPr="00D84E36" w:rsidRDefault="00782D1A" w:rsidP="00145D72">
      <w:pPr>
        <w:pStyle w:val="EHD"/>
        <w:rPr>
          <w:lang w:val="en-US"/>
        </w:rPr>
      </w:pPr>
      <w:r w:rsidRPr="00D84E36">
        <w:rPr>
          <w:lang w:val="en-US"/>
        </w:rPr>
        <w:t>PMA</w:t>
      </w:r>
      <w:r w:rsidRPr="00D84E36">
        <w:rPr>
          <w:lang w:val="en-US"/>
        </w:rPr>
        <w:tab/>
      </w:r>
      <w:r w:rsidRPr="00D84E36">
        <w:rPr>
          <w:lang w:val="en-US"/>
        </w:rPr>
        <w:tab/>
        <w:t>Postmenstrual age</w:t>
      </w:r>
    </w:p>
    <w:p w:rsidR="00782D1A" w:rsidRPr="00D84E36" w:rsidRDefault="00782D1A" w:rsidP="00145D72">
      <w:pPr>
        <w:pStyle w:val="EHD"/>
        <w:rPr>
          <w:lang w:val="en-US"/>
        </w:rPr>
      </w:pPr>
      <w:r w:rsidRPr="00D84E36">
        <w:rPr>
          <w:lang w:val="en-US"/>
        </w:rPr>
        <w:t>PSG</w:t>
      </w:r>
      <w:r w:rsidRPr="00D84E36">
        <w:rPr>
          <w:lang w:val="en-US"/>
        </w:rPr>
        <w:tab/>
      </w:r>
      <w:r w:rsidRPr="00D84E36">
        <w:rPr>
          <w:lang w:val="en-US"/>
        </w:rPr>
        <w:tab/>
        <w:t>Polysomnography</w:t>
      </w:r>
    </w:p>
    <w:p w:rsidR="00782D1A" w:rsidRPr="00D84E36" w:rsidRDefault="00782D1A" w:rsidP="00145D72">
      <w:pPr>
        <w:pStyle w:val="EHD"/>
        <w:rPr>
          <w:lang w:val="en-US"/>
        </w:rPr>
      </w:pPr>
      <w:r w:rsidRPr="00D84E36">
        <w:rPr>
          <w:lang w:val="en-US"/>
        </w:rPr>
        <w:t>QS</w:t>
      </w:r>
      <w:r w:rsidRPr="00D84E36">
        <w:rPr>
          <w:lang w:val="en-US"/>
        </w:rPr>
        <w:tab/>
      </w:r>
      <w:r w:rsidRPr="00D84E36">
        <w:rPr>
          <w:lang w:val="en-US"/>
        </w:rPr>
        <w:tab/>
        <w:t>Quiet sleep</w:t>
      </w:r>
    </w:p>
    <w:p w:rsidR="00782D1A" w:rsidRDefault="00782D1A" w:rsidP="00145D72">
      <w:pPr>
        <w:pStyle w:val="EHD"/>
        <w:rPr>
          <w:lang w:val="en-US"/>
        </w:rPr>
      </w:pPr>
      <w:r w:rsidRPr="00D84E36">
        <w:rPr>
          <w:lang w:val="en-US"/>
        </w:rPr>
        <w:t>REM</w:t>
      </w:r>
      <w:r w:rsidRPr="00D84E36">
        <w:rPr>
          <w:lang w:val="en-US"/>
        </w:rPr>
        <w:tab/>
      </w:r>
      <w:r w:rsidRPr="00D84E36">
        <w:rPr>
          <w:lang w:val="en-US"/>
        </w:rPr>
        <w:tab/>
        <w:t>Rapid eye movement (sleep)</w:t>
      </w:r>
    </w:p>
    <w:p w:rsidR="00782D1A" w:rsidRPr="00707661" w:rsidRDefault="00782D1A" w:rsidP="00145D72">
      <w:pPr>
        <w:pStyle w:val="EHD"/>
        <w:rPr>
          <w:color w:val="FF0000"/>
          <w:lang w:val="en-US"/>
        </w:rPr>
      </w:pPr>
      <w:r w:rsidRPr="00707661">
        <w:rPr>
          <w:color w:val="FF0000"/>
          <w:lang w:val="en-US"/>
        </w:rPr>
        <w:t>ROC</w:t>
      </w:r>
      <w:r w:rsidRPr="00707661">
        <w:rPr>
          <w:color w:val="FF0000"/>
          <w:lang w:val="en-US"/>
        </w:rPr>
        <w:tab/>
      </w:r>
      <w:r w:rsidRPr="00707661">
        <w:rPr>
          <w:color w:val="FF0000"/>
          <w:lang w:val="en-US"/>
        </w:rPr>
        <w:tab/>
        <w:t>Receiver Operating Characteristic</w:t>
      </w:r>
    </w:p>
    <w:p w:rsidR="00782D1A" w:rsidRPr="00EA6874" w:rsidRDefault="00782D1A" w:rsidP="003D4CDB">
      <w:pPr>
        <w:pStyle w:val="EHD"/>
        <w:rPr>
          <w:lang w:val="en-US"/>
        </w:rPr>
      </w:pPr>
      <w:r w:rsidRPr="00174279">
        <w:rPr>
          <w:lang w:val="en-US"/>
        </w:rPr>
        <w:t>SVM</w:t>
      </w:r>
      <w:r w:rsidRPr="00174279">
        <w:rPr>
          <w:lang w:val="en-US"/>
        </w:rPr>
        <w:tab/>
      </w:r>
      <w:r w:rsidRPr="00174279">
        <w:rPr>
          <w:lang w:val="en-US"/>
        </w:rPr>
        <w:tab/>
        <w:t>Support vector machine</w:t>
      </w:r>
    </w:p>
    <w:p w:rsidR="00782D1A" w:rsidRPr="00F14E53" w:rsidRDefault="00782D1A" w:rsidP="006D1ECC">
      <w:pPr>
        <w:pStyle w:val="Heading1"/>
        <w:rPr>
          <w:rFonts w:ascii="Times New Roman" w:hAnsi="Times New Roman"/>
          <w:b/>
          <w:color w:val="auto"/>
          <w:sz w:val="24"/>
          <w:szCs w:val="24"/>
        </w:rPr>
      </w:pPr>
      <w:r>
        <w:rPr>
          <w:rFonts w:ascii="Times New Roman" w:hAnsi="Times New Roman"/>
          <w:sz w:val="24"/>
          <w:szCs w:val="24"/>
        </w:rPr>
        <w:br w:type="page"/>
      </w:r>
      <w:r w:rsidRPr="00F14E53">
        <w:rPr>
          <w:rFonts w:ascii="Times New Roman" w:hAnsi="Times New Roman"/>
          <w:b/>
          <w:color w:val="auto"/>
          <w:sz w:val="24"/>
          <w:szCs w:val="24"/>
        </w:rPr>
        <w:lastRenderedPageBreak/>
        <w:t>Introduction</w:t>
      </w:r>
    </w:p>
    <w:p w:rsidR="00782D1A" w:rsidRPr="00174279" w:rsidRDefault="00782D1A" w:rsidP="006D1ECC">
      <w:pPr>
        <w:pStyle w:val="EHD"/>
        <w:rPr>
          <w:lang w:val="en-US"/>
        </w:rPr>
      </w:pPr>
      <w:r w:rsidRPr="00D84E36">
        <w:rPr>
          <w:lang w:val="en-US"/>
        </w:rPr>
        <w:t>Newborn infants show two distinct sleep states defined as active sleep (AS) and quiet sleep (QS)</w:t>
      </w:r>
      <w:r>
        <w:rPr>
          <w:lang w:val="en-US"/>
        </w:rPr>
        <w:t xml:space="preserve"> </w:t>
      </w:r>
      <w:r>
        <w:rPr>
          <w:lang w:val="en-US"/>
        </w:rPr>
        <w:fldChar w:fldCharType="begin" w:fldLock="1"/>
      </w:r>
      <w:r>
        <w:rPr>
          <w:lang w:val="en-US"/>
        </w:rPr>
        <w:instrText>ADDIN CSL_CITATION { "citationItems" : [ { "id" : "ITEM-1", "itemData" : { "abstract" : "Despite increase in survival of very low birth weight infants, the number of infants who experience neuromotor or neurocognitive problems later in life is still high. Therefore, accurate documentation of the brain development in these infants is indicated. Electroencephalography (EEG) may be a valuable tool to monitor brain development during the intensive care period. However, our knowledge on EEG maturation is based on visually determined patterns. Since there are no exact reference values, conclusions on EEG maturation are difficult to establish and may vary between investigators. Also, most knowledge concerning EEG maturation is derived from relatively old studies in the \"pre-digital\" era. New digital EEG recorders provide the opportunity towards a quantitative approach of EEG maturation. This approach may lead to a more objective and uniform description of EEG maturation. In this article we review the most important aspects of EEG maturation, i.e. changes in discontinuity, development of age specific waveforms, inter-hemispheric synchrony/correlation and the development of sleep-wake cycles, and qualitative or semi-quantitative studies concerning EEG maturation and outcome. We discuss the concept of an EEG analyzing algorithm and propose several quantitative analyzing techniques which may be incorporated in such an algorithm.", "author" : [ { "dropping-particle" : "", "family" : "Niemarkt", "given" : "H J", "non-dropping-particle" : "", "parse-names" : false, "suffix" : "" }, { "dropping-particle" : "", "family" : "Andriessen", "given" : "P", "non-dropping-particle" : "", "parse-names" : false, "suffix" : "" }, { "dropping-particle" : "", "family" : "Pasman", "given" : "J", "non-dropping-particle" : "", "parse-names" : false, "suffix" : "" }, { "dropping-particle" : "", "family" : "Vles", "given" : "J S", "non-dropping-particle" : "", "parse-names" : false, "suffix" : "" }, { "dropping-particle" : "", "family" : "Zimmermann", "given" : "L J", "non-dropping-particle" : "", "parse-names" : false, "suffix" : "" }, { "dropping-particle" : "", "family" : "Oetomo", "given" : "Sidarto Bambang", "non-dropping-particle" : "", "parse-names" : false, "suffix" : "" } ], "container-title" : "Journal of Neonatal-Perinatal Medicine", "id" : "ITEM-1", "issue" : "3", "issued" : { "date-parts" : [ [ "2008" ] ] }, "page" : "131-144", "title" : "Analyzing EEG maturation in preterm infants : the value of a quantitative approach", "type" : "article-journal", "volume" : "1" }, "uris" : [ "http://www.mendeley.com/documents/?uuid=b37b3dce-148d-4aca-ad47-4f9dc6b18ff8" ] } ], "mendeley" : { "formattedCitation" : "[1]", "plainTextFormattedCitation" : "[1]", "previouslyFormattedCitation" : "[1]" }, "properties" : { "noteIndex" : 0 }, "schema" : "https://github.com/citation-style-language/schema/raw/master/csl-citation.json" }</w:instrText>
      </w:r>
      <w:r>
        <w:rPr>
          <w:lang w:val="en-US"/>
        </w:rPr>
        <w:fldChar w:fldCharType="separate"/>
      </w:r>
      <w:r w:rsidRPr="00AF10EB">
        <w:rPr>
          <w:noProof/>
          <w:lang w:val="en-US"/>
        </w:rPr>
        <w:t>[1]</w:t>
      </w:r>
      <w:r>
        <w:rPr>
          <w:lang w:val="en-US"/>
        </w:rPr>
        <w:fldChar w:fldCharType="end"/>
      </w:r>
      <w:r w:rsidRPr="00D84E36">
        <w:rPr>
          <w:lang w:val="en-US"/>
        </w:rPr>
        <w:t>. In full-term infants AS is traditionally associated with rapid eye movements (REM), increased variability in cardioresp</w:t>
      </w:r>
      <w:r>
        <w:rPr>
          <w:lang w:val="en-US"/>
        </w:rPr>
        <w:t xml:space="preserve">iratory rates, low muscle tone, </w:t>
      </w:r>
      <w:r w:rsidRPr="00484A8A">
        <w:rPr>
          <w:color w:val="FF0000"/>
          <w:lang w:val="en-US"/>
        </w:rPr>
        <w:t>and</w:t>
      </w:r>
      <w:r>
        <w:rPr>
          <w:lang w:val="en-US"/>
        </w:rPr>
        <w:t xml:space="preserve"> </w:t>
      </w:r>
      <w:r w:rsidRPr="00D84E36">
        <w:rPr>
          <w:lang w:val="en-US"/>
        </w:rPr>
        <w:t xml:space="preserve">body movements in combination with specific continuous patterns of the electroencephalography (EEG). In contrast, QS is associated with absence of </w:t>
      </w:r>
      <w:r>
        <w:rPr>
          <w:lang w:val="en-US"/>
        </w:rPr>
        <w:t>REM</w:t>
      </w:r>
      <w:r w:rsidRPr="00D84E36">
        <w:rPr>
          <w:lang w:val="en-US"/>
        </w:rPr>
        <w:t>, decreased variability in respiratory rates</w:t>
      </w:r>
      <w:r>
        <w:rPr>
          <w:lang w:val="en-US"/>
        </w:rPr>
        <w:t xml:space="preserve"> </w:t>
      </w:r>
      <w:r w:rsidRPr="00484A8A">
        <w:rPr>
          <w:color w:val="FF0000"/>
          <w:lang w:val="en-US"/>
        </w:rPr>
        <w:t xml:space="preserve">and </w:t>
      </w:r>
      <w:r w:rsidRPr="00D84E36">
        <w:rPr>
          <w:lang w:val="en-US"/>
        </w:rPr>
        <w:t xml:space="preserve">fewer body movements in combination with a discontinuous EEG pattern. Even in </w:t>
      </w:r>
      <w:r>
        <w:rPr>
          <w:color w:val="FF0000"/>
          <w:lang w:val="en-US"/>
        </w:rPr>
        <w:t>very</w:t>
      </w:r>
      <w:r w:rsidRPr="00484A8A">
        <w:rPr>
          <w:color w:val="FF0000"/>
          <w:lang w:val="en-US"/>
        </w:rPr>
        <w:t xml:space="preserve"> </w:t>
      </w:r>
      <w:r w:rsidRPr="00D84E36">
        <w:rPr>
          <w:lang w:val="en-US"/>
        </w:rPr>
        <w:t>preterm infants, rudimentary sleep states can be identified from 26 weeks postmenstrual age</w:t>
      </w:r>
      <w:r>
        <w:rPr>
          <w:lang w:val="en-US"/>
        </w:rPr>
        <w:t xml:space="preserve"> </w:t>
      </w:r>
      <w:r w:rsidRPr="007A4D11">
        <w:rPr>
          <w:color w:val="FF0000"/>
          <w:lang w:val="en-US"/>
        </w:rPr>
        <w:t>(PMA)</w:t>
      </w:r>
      <w:r w:rsidRPr="00D84E36">
        <w:rPr>
          <w:lang w:val="en-US"/>
        </w:rPr>
        <w:t xml:space="preserve"> </w:t>
      </w:r>
      <w:r>
        <w:rPr>
          <w:lang w:val="en-US"/>
        </w:rPr>
        <w:fldChar w:fldCharType="begin" w:fldLock="1"/>
      </w:r>
      <w:r>
        <w:rPr>
          <w:lang w:val="en-US"/>
        </w:rPr>
        <w:instrText>ADDIN CSL_CITATION { "citationItems" : [ { "id" : "ITEM-1", "itemData" : { "DOI" : "10.1016/j.sleep.2007.08.014", "ISSN" : "1389-9457", "PMID" : "18024172", "abstract" : "Serial neonatal and infant electroencephalographic (EEG)-polysomnographic studies document the ontogeny of cerebral and noncerebral physiologic behaviors based on visual inspection or computer analyses. EEG patterns and their relationship to other physiologic signals serve as templates for normal brain organization and maturation, subserving multiple interconnected neuronal networks. Interpretation of serial EEG-sleep patterns also helps track the continuity of brain functions from intrauterine to extrauterine time periods. Recognition of the ontogeny of behavioral and electrographic patterns provides insight into the developmental neurophysiological expression of neural plasticity. Sleep ontogenesis from neonatal and infancy periods documents expected patterns of postnatal brain maturation, which allows for alterations from genetically programmed neuronal processes under stressful and/or pathological conditions. Automated analyses of cerebral and noncerebral signals provide time- and frequency-dependent computational phenotypes of brain organization and maturation in healthy or diseased states. Research pertaining to the developmental origins of health and disease can use these computational phenotypes to design longitudinal studies for the assessment of gene-environment interactions. Computational strategies may ultimately improve our diagnostic skills to identify special-needs children and to track the neurorehabilitative care of the high-risk fetus, neonate, and infant.", "author" : [ { "dropping-particle" : "", "family" : "Scher", "given" : "Mark S", "non-dropping-particle" : "", "parse-names" : false, "suffix" : "" } ], "container-title" : "Sleep medicine", "id" : "ITEM-1", "issue" : "6", "issued" : { "date-parts" : [ [ "2008", "8" ] ] }, "page" : "615-36", "title" : "Ontogeny of EEG-sleep from neonatal through infancy periods", "type" : "article-journal", "volume" : "9" }, "uris" : [ "http://www.mendeley.com/documents/?uuid=ad7a848a-79b5-4004-a1c9-5ca9d53e8ce6" ] } ], "mendeley" : { "formattedCitation" : "[2]", "plainTextFormattedCitation" : "[2]", "previouslyFormattedCitation" : "[2]" }, "properties" : { "noteIndex" : 0 }, "schema" : "https://github.com/citation-style-language/schema/raw/master/csl-citation.json" }</w:instrText>
      </w:r>
      <w:r>
        <w:rPr>
          <w:lang w:val="en-US"/>
        </w:rPr>
        <w:fldChar w:fldCharType="separate"/>
      </w:r>
      <w:r w:rsidRPr="00AF10EB">
        <w:rPr>
          <w:noProof/>
          <w:lang w:val="en-US"/>
        </w:rPr>
        <w:t>[2]</w:t>
      </w:r>
      <w:r>
        <w:rPr>
          <w:lang w:val="en-US"/>
        </w:rPr>
        <w:fldChar w:fldCharType="end"/>
      </w:r>
      <w:r w:rsidRPr="00174279">
        <w:rPr>
          <w:lang w:val="en-US"/>
        </w:rPr>
        <w:t>.</w:t>
      </w:r>
    </w:p>
    <w:p w:rsidR="00782D1A" w:rsidRPr="00174279" w:rsidRDefault="00782D1A" w:rsidP="006D1ECC">
      <w:pPr>
        <w:pStyle w:val="EHD"/>
        <w:rPr>
          <w:lang w:val="en-US"/>
        </w:rPr>
      </w:pPr>
      <w:r w:rsidRPr="00174279">
        <w:rPr>
          <w:lang w:val="en-US"/>
        </w:rPr>
        <w:t xml:space="preserve">The important role of sleep states on brain development is only beginning to be understood. It has been shown that sleep cycles are necessary for normal sensory and cortical development of the fetus and newborn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"ITEM-2", "issue" : "3", "issued" : { "date-parts" : [ [ "2006", "9" ] ] }, "page" : "693-706", "title" : "Sleep and brain development", "type" : "article-journal", "volume" : "33" }, "uris" : [ "http://www.mendeley.com/documents/?uuid=e39cd229-8509-4be9-8382-692a6b3ccf7c"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Pr="00AF10EB">
        <w:rPr>
          <w:noProof/>
          <w:lang w:val="en-US"/>
        </w:rPr>
        <w:t>[3,4]</w:t>
      </w:r>
      <w:r>
        <w:rPr>
          <w:lang w:val="en-US"/>
        </w:rPr>
        <w:fldChar w:fldCharType="end"/>
      </w:r>
      <w:r w:rsidRPr="00174279">
        <w:rPr>
          <w:lang w:val="en-US"/>
        </w:rPr>
        <w:t xml:space="preserve">. AS is important in providing the early stimulation and activity requirements of the growing brain. During AS several organizational events take place such as the topographic alignment of the somatosensory, auditory and the visual system and their connection to the cortex structures.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"ITEM-2", "issue" : "3", "issued" : { "date-parts" : [ [ "2006", "9" ] ] }, "page" : "693-706", "title" : "Sleep and brain development", "type" : "article-journal", "volume" : "33" }, "uris" : [ "http://www.mendeley.com/documents/?uuid=e39cd229-8509-4be9-8382-692a6b3ccf7c"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Pr="00AF10EB">
        <w:rPr>
          <w:noProof/>
          <w:lang w:val="en-US"/>
        </w:rPr>
        <w:t>[3,4]</w:t>
      </w:r>
      <w:r>
        <w:rPr>
          <w:lang w:val="en-US"/>
        </w:rPr>
        <w:fldChar w:fldCharType="end"/>
      </w:r>
    </w:p>
    <w:p w:rsidR="00782D1A" w:rsidRPr="00174279" w:rsidRDefault="00782D1A" w:rsidP="006D1ECC">
      <w:pPr>
        <w:pStyle w:val="EHD"/>
        <w:rPr>
          <w:lang w:val="en-US"/>
        </w:rPr>
      </w:pPr>
      <w:r w:rsidRPr="00174279">
        <w:rPr>
          <w:lang w:val="en-US"/>
        </w:rPr>
        <w:t xml:space="preserve">The time spend in AS and QS has been shown to be associated with maturation </w:t>
      </w:r>
      <w:r>
        <w:rPr>
          <w:lang w:val="en-US"/>
        </w:rPr>
        <w:fldChar w:fldCharType="begin" w:fldLock="1"/>
      </w:r>
      <w:r>
        <w:rPr>
          <w:lang w:val="en-US"/>
        </w:rPr>
        <w:instrText>ADDIN CSL_CITATION { "citationItems" : [ { "id" : "ITEM-1",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"ITEM-1", "issue" : "3", "issued" : { "date-parts" : [ [ "2006", "9" ] ] }, "page" : "693-706", "title" : "Sleep and brain development", "type" : "article-journal", "volume" : "33" }, "uris" : [ "http://www.mendeley.com/documents/?uuid=e39cd229-8509-4be9-8382-692a6b3ccf7c" ] }, { "id" : "ITEM-2", "itemData" : { "DOI" : "/S0716-97602007000500008", "ISSN" : "0716-9760", "PMID" : "18575679", "abstract" : "With the discovery of rapid eye movement (REM) sleep, sleep was no longer considered a homogeneous state of passive rest for the brain. On the contrary, sleep, and especially REM sleep, appeared as an active condition of intense cerebral activity. The fact that we get large amounts of sleep in early life suggested that sleep may play a role in brain maturation. This idea has been investigated for many years through a large number of animal and human studies, but evidence remains fragmented. The hypothesis proposed was that REM sleep would provide an endogenous source of activation, possibly critical for structural maturation of the central nervous system. This proposal led to a series of experiments looking at the role of REM sleep in brain development. In particular, the influence of sleep in developing the visual system has been highlighted. More recently, non-REM (NREM) sleep state has become a major focus of attention. The current data underscore the importance of both REM sleep and NREM sleep states in normal synaptic development and lend support to their functional roles in brain maturation. Both sleep states appear to be important for neuronal development, but the corresponding contribution is likely to be different.", "author" : [ { "dropping-particle" : "", "family" : "Peirano", "given" : "Patricio D", "non-dropping-particle" : "", "parse-names" : false, "suffix" : "" }, { "dropping-particle" : "", "family" : "Algar\u00edn", "given" : "Cecilia R", "non-dropping-particle" : "", "parse-names" : false, "suffix" : "" } ], "container-title" : "Biological research", "id" : "ITEM-2", "issue" : "4", "issued" : { "date-parts" : [ [ "2007", "1" ] ] }, "page" : "471-8", "title" : "Sleep in brain development", "type" : "article-journal", "volume" : "40" }, "uris" : [ "http://www.mendeley.com/documents/?uuid=7e32ad6b-1616-4cfa-b5f8-b152c5189959" ] }, { "id" : "ITEM-3",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"ITEM-3", "issue" : "1", "issued" : { "date-parts" : [ [ "2004", "10" ] ] }, "page" : "43-64", "title" : "Sleeping and waking state development in preterm infants", "type" : "article-journal", "volume" : "80" }, "uris" : [ "http://www.mendeley.com/documents/?uuid=69b0c495-1072-4ec8-bf2d-b0fa2ac0455c" ] } ], "mendeley" : { "formattedCitation" : "[4\u20136]", "plainTextFormattedCitation" : "[4\u20136]", "previouslyFormattedCitation" : "[4\u20136]" }, "properties" : { "noteIndex" : 0 }, "schema" : "https://github.com/citation-style-language/schema/raw/master/csl-citation.json" }</w:instrText>
      </w:r>
      <w:r>
        <w:rPr>
          <w:lang w:val="en-US"/>
        </w:rPr>
        <w:fldChar w:fldCharType="separate"/>
      </w:r>
      <w:r w:rsidRPr="00AF10EB">
        <w:rPr>
          <w:noProof/>
          <w:lang w:val="en-US"/>
        </w:rPr>
        <w:t>[4–6]</w:t>
      </w:r>
      <w:r>
        <w:rPr>
          <w:lang w:val="en-US"/>
        </w:rPr>
        <w:fldChar w:fldCharType="end"/>
      </w:r>
      <w:r w:rsidRPr="00174279">
        <w:rPr>
          <w:lang w:val="en-US"/>
        </w:rPr>
        <w:t xml:space="preserve">. The distribution changes from 80% AS and 18% QS at early gestational age (GA) to around 60% AS and 30% QS at term age (see </w:t>
      </w:r>
      <w:r w:rsidRPr="00174279">
        <w:rPr>
          <w:b/>
          <w:lang w:val="en-US"/>
        </w:rPr>
        <w:t>Figure 1</w:t>
      </w:r>
      <w:r w:rsidRPr="00174279">
        <w:rPr>
          <w:lang w:val="en-US"/>
        </w:rPr>
        <w:t xml:space="preserve">) </w:t>
      </w:r>
      <w:r>
        <w:rPr>
          <w:lang w:val="en-US"/>
        </w:rPr>
        <w:fldChar w:fldCharType="begin" w:fldLock="1"/>
      </w:r>
      <w:r w:rsidR="00103745">
        <w:rPr>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lang w:val="en-US"/>
        </w:rPr>
        <w:fldChar w:fldCharType="separate"/>
      </w:r>
      <w:r w:rsidRPr="00AF10EB">
        <w:rPr>
          <w:noProof/>
          <w:lang w:val="en-US"/>
        </w:rPr>
        <w:t>[7]</w:t>
      </w:r>
      <w:r>
        <w:rPr>
          <w:lang w:val="en-US"/>
        </w:rPr>
        <w:fldChar w:fldCharType="end"/>
      </w:r>
      <w:r w:rsidRPr="00174279">
        <w:rPr>
          <w:lang w:val="en-US"/>
        </w:rPr>
        <w:t xml:space="preserve">. The neonatal intensive care unit (NICU) environment has a profound detrimental effect on sleep pattern development. Significant differences are found in sleep behavior between fetuses and preterm infants at the same postmenstrual age. It has been shown that preterm infants spend less time in AS and more in QS compared to fetuses at comparable age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"10.1053/smrv.2002.0243", "ISSN" : "10870792", "author" : [ { "dropping-particle" : "", "family" : "Mirmiran", "given" : "Majid", "non-dropping-particle" : "", "parse-names" : false, "suffix" : "" }, { "dropping-particle" : "", "family" : "Maas", "given" : "Yolanda G H", "non-dropping-particle" : "", "parse-names" : false, "suffix" : "" }, { "dropping-particle" : "", "family" : "Ariagno", "given" : "Ronald L", "non-dropping-particle" : "", "parse-names" : false, "suffix" : "" } ], "container-title" : "Sleep medicine reviews", "id" : "ITEM-2", "issue" : "4", "issued" : { "date-parts" : [ [ "2003", "8" ] ] }, "page" : "321-334", "title" : "Development of fetal and neonatal sleep and circadian rhythms", "type" : "article-journal", "volume" : "7" }, "uris" : [ "http://www.mendeley.com/documents/?uuid=0a5d951e-61c9-4a30-8967-4be11e4ecbf7" ] }, { "id" : "ITEM-3", "itemData" : { "DOI" : "10.1038/jp.2009.188", "ISBN" : "0743-8346", "ISSN" : "1476-5543", "PMID" : "20010612", "abstract" : "To decrease measured sound levels in the neonatal intensive care unit through implementation of human factor and minor design modification strategies.", "author" : [ { "dropping-particle" : "", "family" : "Liu", "given" : "W F", "non-dropping-particle" : "", "parse-names" : false, "suffix" : "" } ], "container-title" : "Journal of perinatology : official journal of the California Perinatal Association", "id" : "ITEM-3", "issue" : "7", "issued" : { "date-parts" : [ [ "2010" ] ] }, "page" : "489-96", "title" : "The impact of a noise reduction quality improvement project upon sound levels in the open-unit-design neonatal intensive care unit", "type" : "article-journal", "volume" : "30" }, "uris" : [ "http://www.mendeley.com/documents/?uuid=674d4a1f-1271-44f7-a24c-b597f8887a77" ] } ], "mendeley" : { "formattedCitation" : "[3,8,9]", "plainTextFormattedCitation" : "[3,8,9]", "previouslyFormattedCitation" : "[3,8,9]" }, "properties" : { "noteIndex" : 0 }, "schema" : "https://github.com/citation-style-language/schema/raw/master/csl-citation.json" }</w:instrText>
      </w:r>
      <w:r>
        <w:rPr>
          <w:lang w:val="en-US"/>
        </w:rPr>
        <w:fldChar w:fldCharType="separate"/>
      </w:r>
      <w:r w:rsidRPr="00AF10EB">
        <w:rPr>
          <w:noProof/>
          <w:lang w:val="en-US"/>
        </w:rPr>
        <w:t>[3,8,9]</w:t>
      </w:r>
      <w:r>
        <w:rPr>
          <w:lang w:val="en-US"/>
        </w:rPr>
        <w:fldChar w:fldCharType="end"/>
      </w:r>
      <w:r w:rsidRPr="00174279">
        <w:rPr>
          <w:lang w:val="en-US"/>
        </w:rPr>
        <w:t xml:space="preserve"> The difference can be related to the clinical condition of the preterm infant or to the interaction with the “hostile” NICU environment with a variety of noxious stimuli and painful procedures </w:t>
      </w:r>
      <w:r>
        <w:rPr>
          <w:lang w:val="en-US"/>
        </w:rPr>
        <w:fldChar w:fldCharType="begin" w:fldLock="1"/>
      </w:r>
      <w:r>
        <w:rPr>
          <w:lang w:val="en-US"/>
        </w:rPr>
        <w:instrText>ADDIN CSL_CITATION { "citationItems" : [ { "id" : "ITEM-1", "itemData" : { "DOI" : "10.1038/sj.jp.7211844", "ISBN" : "0743-8346 (Print)\\n0743-8346 (Linking)", "ISSN" : "0743-8346", "PMID" : "18034183", "abstract" : "OBJECTIVE: The purpose of the Vermont Oxford Neonatal Quality Improvement Collaborative 2005 was to explore improvements related to the physical environment of the newborn intensive care unit (NICU) in order to optimize the neurodevelopmental outcome of newborns. STUDY DESIGN: Five centers were involved in a focus group examining NICU environmental design and its impact on the neurodevelopmental outcome of the neonate. Using an evidence-based approach, the group identified 16 potentially better care practices. This article describes the implementation approaches for some of these practices. The practice areas include tactile stimulation, providing early exposure to mother's scent, minimizing exposure to noxious odors, developing a system for noise assessment of the NICU acoustic environment, minimizing ambient noise in the infants environment, and preservation of sleep. RESULT: Approaches to implementation were center specific. Optimizing neurodevelopment of the newborn was the desired goal, but this outcome is difficult to measure with a limited number of subjects over a short study period. Many of the changes although intuitively beneficial are difficult to measure. Education of all participants was considered essential to the process of implementation. CONCLUSION: The process of collaborative quality improvement is useful in identifying ways to optimize the physical environment of the NICU to improve the neurodevelopmental outcome of the neonate.", "author" : [ { "dropping-particle" : "", "family" : "Laudert", "given" : "S", "non-dropping-particle" : "", "parse-names" : false, "suffix" : "" }, { "dropping-particle" : "", "family" : "Liu", "given" : "W F", "non-dropping-particle" : "", "parse-names" : false, "suffix" : "" }, { "dropping-particle" : "", "family" : "Blackington", "given" : "S", "non-dropping-particle" : "", "parse-names" : false, "suffix" : "" }, { "dropping-particle" : "", "family" : "Perkins", "given" : "B", "non-dropping-particle" : "", "parse-names" : false, "suffix" : "" }, { "dropping-particle" : "", "family" : "Martin", "given" : "S", "non-dropping-particle" : "", "parse-names" : false, "suffix" : "" }, { "dropping-particle" : "", "family" : "Macmillan-York", "given" : "E", "non-dropping-particle" : "", "parse-names" : false, "suffix" : "" }, { "dropping-particle" : "", "family" : "Graven", "given" : "S", "non-dropping-particle" : "", "parse-names" : false, "suffix" : "" }, { "dropping-particle" : "", "family" : "Handyside", "given" : "J", "non-dropping-particle" : "", "parse-names" : false, "suffix" : "" } ], "container-title" : "Journal of perinatology : official journal of the California Perinatal Association", "id" : "ITEM-1", "issued" : { "date-parts" : [ [ "2007" ] ] }, "page" : "S75-S93", "title" : "Implementing potentially better practices to support the neurodevelopment of infants in the NICU", "type" : "article-journal", "volume" : "27 Suppl 2" }, "uris" : [ "http://www.mendeley.com/documents/?uuid=363334c1-0838-415d-bfc3-4f082fb7dc8e" ] }, { "id" : "ITEM-2", "itemData" : { "DOI" : "10.1038/jp.2009.188", "ISBN" : "0743-8346", "ISSN" : "1476-5543", "PMID" : "20010612", "abstract" : "To decrease measured sound levels in the neonatal intensive care unit through implementation of human factor and minor design modification strategies.", "author" : [ { "dropping-particle" : "", "family" : "Liu", "given" : "W F", "non-dropping-particle" : "", "parse-names" : false, "suffix" : "" } ], "container-title" : "Journal of perinatology : official journal of the California Perinatal Association", "id" : "ITEM-2", "issue" : "7", "issued" : { "date-parts" : [ [ "2010" ] ] }, "page" : "489-96", "title" : "The impact of a noise reduction quality improvement project upon sound levels in the open-unit-design neonatal intensive care unit", "type" : "article-journal", "volume" : "30" }, "uris" : [ "http://www.mendeley.com/documents/?uuid=674d4a1f-1271-44f7-a24c-b597f8887a77" ] } ], "mendeley" : { "formattedCitation" : "[9,10]", "plainTextFormattedCitation" : "[9,10]", "previouslyFormattedCitation" : "[9,10]" }, "properties" : { "noteIndex" : 0 }, "schema" : "https://github.com/citation-style-language/schema/raw/master/csl-citation.json" }</w:instrText>
      </w:r>
      <w:r>
        <w:rPr>
          <w:lang w:val="en-US"/>
        </w:rPr>
        <w:fldChar w:fldCharType="separate"/>
      </w:r>
      <w:r w:rsidRPr="00AF10EB">
        <w:rPr>
          <w:noProof/>
          <w:lang w:val="en-US"/>
        </w:rPr>
        <w:t>[9,10]</w:t>
      </w:r>
      <w:r>
        <w:rPr>
          <w:lang w:val="en-US"/>
        </w:rPr>
        <w:fldChar w:fldCharType="end"/>
      </w:r>
      <w:r w:rsidRPr="00174279">
        <w:rPr>
          <w:lang w:val="en-US"/>
        </w:rPr>
        <w:t xml:space="preserve">. </w:t>
      </w:r>
    </w:p>
    <w:p w:rsidR="00782D1A" w:rsidRPr="00174279" w:rsidRDefault="00782D1A" w:rsidP="006D1ECC">
      <w:pPr>
        <w:pStyle w:val="EHD"/>
        <w:rPr>
          <w:lang w:val="en-US"/>
        </w:rPr>
      </w:pPr>
      <w:r w:rsidRPr="00174279">
        <w:rPr>
          <w:lang w:val="en-US"/>
        </w:rPr>
        <w:lastRenderedPageBreak/>
        <w:t>Therefore, investigation of sleep states in preterm infants provides the opportunity to gain more insight in preterm brain development and identify which factors support or disrupt preterm brain development. Currently, polysomnography (PSG) is considered to be the standard for sleep assessment. PSG employs audio and video recording of the infant as well as the typical recordings of respiration, heart rate (HR), electromyography, electro</w:t>
      </w:r>
      <w:r>
        <w:rPr>
          <w:lang w:val="en-US"/>
        </w:rPr>
        <w:t>-</w:t>
      </w:r>
      <w:r w:rsidRPr="00174279">
        <w:rPr>
          <w:lang w:val="en-US"/>
        </w:rPr>
        <w:t>oculography and EEG. However, the instrumentation required for these studies is only found in sleep laboratories and not in a typical NICU setting. Furthermore</w:t>
      </w:r>
      <w:r>
        <w:rPr>
          <w:lang w:val="en-US"/>
        </w:rPr>
        <w:t>,</w:t>
      </w:r>
      <w:r w:rsidRPr="00174279">
        <w:rPr>
          <w:lang w:val="en-US"/>
        </w:rPr>
        <w:t xml:space="preserve"> PSG requires placement of multiple electrodes and sensors which are not tolerated by the skin of the vulnerable preterm infant. </w:t>
      </w:r>
    </w:p>
    <w:p w:rsidR="00782D1A" w:rsidRDefault="00782D1A" w:rsidP="006D1ECC">
      <w:pPr>
        <w:pStyle w:val="EHD"/>
        <w:rPr>
          <w:color w:val="FF0000"/>
          <w:lang w:val="en-US"/>
        </w:rPr>
      </w:pPr>
      <w:r w:rsidRPr="00174279">
        <w:rPr>
          <w:lang w:val="en-US"/>
        </w:rPr>
        <w:t>Recent advances in technology allow to collect a variety of physiological data in the clinical setting and to process and analyze these in an automated fashion. Various methods have been explored to develop sleep state separation techniques that require only a subset of standard PSG measures</w:t>
      </w:r>
      <w:r>
        <w:rPr>
          <w:lang w:val="en-US"/>
        </w:rPr>
        <w:t xml:space="preserve">. </w:t>
      </w:r>
      <w:r w:rsidRPr="00174279">
        <w:rPr>
          <w:lang w:val="en-US"/>
        </w:rPr>
        <w:t xml:space="preserve"> </w:t>
      </w:r>
      <w:r>
        <w:rPr>
          <w:lang w:val="en-US"/>
        </w:rPr>
        <w:fldChar w:fldCharType="begin" w:fldLock="1"/>
      </w:r>
      <w:r>
        <w:rPr>
          <w:lang w:val="en-US"/>
        </w:rPr>
        <w:instrText>ADDIN CSL_CITATION { "citationItems" : [ { "id" : "ITEM-1", "itemData" : { "DOI" : "10.1159/000216537", "ISSN" : "1421-9859", "PMID" : "19546563", "abstract" : "Computer analyses of EEG/sleep states can be used as physiologic biomarkers of developmental neural plasticity. Frequency- and time-dependent signal processing strategies of cerebral and noncerebral measures can help test current theories of neuronal network maturation in terms of segregation and integration of short-distance versus long-distance neuronal connections throughout the neuroaxis. Specific phenotypic expressions of adaptive or maladaptive neuronal connectivity are proposed based on comparisons of whole-brain EEG/sleep resting states between preterm and full-term cohorts when developmental outcome measures are applied. Combined use of neurophysiological datasets with neuroimaging and genetic methodologies define endophenotypes that will more accurately diagnose children at risk for developmental disorders, as well as design appropriate neuroprotective interventions for the individual's age and disease progress.", "author" : [ { "dropping-particle" : "", "family" : "Scher", "given" : "Mark S", "non-dropping-particle" : "", "parse-names" : false, "suffix" : "" }, { "dropping-particle" : "", "family" : "Loparo", "given" : "Kenneth a", "non-dropping-particle" : "", "parse-names" : false, "suffix" : "" } ], "container-title" : "Developmental neuroscience", "id" : "ITEM-1", "issue" : "4", "issued" : { "date-parts" : [ [ "2009", "1" ] ] }, "page" : "259-75", "title" : "Neonatal EEG/sleep state analyses: a complex phenotype of developmental neural plasticity", "type" : "article-journal", "volume" : "31" }, "uris" : [ "http://www.mendeley.com/documents/?uuid=eaa35593-a25e-415f-a794-9bccb32b4416"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"id" : "ITEM-3", "itemData" : { "DOI" : "10.1007/s10916-009-9406-2", "ISBN" : "0148-5598 (Print) 0148-5598 (Linking)", "ISSN" : "0148-5598", "PMID" : "20703521", "abstract" : "This work presents a new methodology for automated sleep stage identification in neonates based on the time frequency distribution of single electroencephalogram (EEG) recording and artificial neural networks (ANN). Wigner-Ville distribution (WVD), Hilbert-Hough spectrum (HHS) and continuous wavelet transform (CWT) time frequency distributions were used to represent the EEG signal from which features were extracted using time frequency entropy. The classification of features was done using feed forward back-propagation ANN. The system was trained and tested using data taken from neonates of post-conceptual age of 40 weeks for both preterm (14 recordings) and fullterm (15 recordings). The identification of sleep stages was successfully implemented and the classification based on the WVD outperformed the approaches based on CWT and HHS. The accuracy and kappa coefficient were found to be 0.84 and 0.65 respectively for the fullterm neonates' recordings and 0.74 and 0.50 respectively for preterm neonates' recordings.", "author" : [ { "dropping-particle" : "", "family" : "Fraiwan", "given" : "Luay", "non-dropping-particle" : "", "parse-names" : false, "suffix" : "" }, { "dropping-particle" : "", "family" : "Lweesy", "given" : "Khaldon", "non-dropping-particle" : "", "parse-names" : false, "suffix" : "" }, { "dropping-particle" : "", "family" : "Khasawneh", "given" : "Natheer", "non-dropping-particle" : "", "parse-names" : false, "suffix" : "" }, { "dropping-particle" : "", "family" : "Fraiwan", "given" : "Mohammad", "non-dropping-particle" : "", "parse-names" : false, "suffix" : "" }, { "dropping-particle" : "", "family" : "Wenz", "given" : "Heinrich", "non-dropping-particle" : "", "parse-names" : false, "suffix" : "" }, { "dropping-particle" : "", "family" : "Dickhaus", "given" : "Hartmut", "non-dropping-particle" : "", "parse-names" : false, "suffix" : "" } ], "container-title" : "Journal of Medical Systems", "id" : "ITEM-3", "issue" : "4", "issued" : { "date-parts" : [ [ "2011", "8", "10" ] ] }, "page" : "693-702", "title" : "Time frequency analysis for automated sleep stage identification in fullterm and preterm neonates", "type" : "article-journal", "volume" : "35" }, "uris" : [ "http://www.mendeley.com/documents/?uuid=02e55f04-991e-4c96-9d22-88f0d6e7bffd" ] } ], "mendeley" : { "formattedCitation" : "[11\u201313]", "plainTextFormattedCitation" : "[11\u201313]", "previouslyFormattedCitation" : "[11\u201313]" }, "properties" : { "noteIndex" : 0 }, "schema" : "https://github.com/citation-style-language/schema/raw/master/csl-citation.json" }</w:instrText>
      </w:r>
      <w:r>
        <w:rPr>
          <w:lang w:val="en-US"/>
        </w:rPr>
        <w:fldChar w:fldCharType="separate"/>
      </w:r>
      <w:r w:rsidRPr="00AF10EB">
        <w:rPr>
          <w:noProof/>
          <w:lang w:val="en-US"/>
        </w:rPr>
        <w:t>[11–13]</w:t>
      </w:r>
      <w:r>
        <w:rPr>
          <w:lang w:val="en-US"/>
        </w:rPr>
        <w:fldChar w:fldCharType="end"/>
      </w:r>
      <w:r w:rsidRPr="00174279">
        <w:rPr>
          <w:lang w:val="en-US"/>
        </w:rPr>
        <w:t>.</w:t>
      </w:r>
      <w:r>
        <w:rPr>
          <w:lang w:val="en-US"/>
        </w:rPr>
        <w:t xml:space="preserve"> Automated sleep staging (or sleep state classification) based on e.g. heart rate variability (HRV) is already successfully implemented in adults </w:t>
      </w:r>
      <w:r>
        <w:rPr>
          <w:lang w:val="en-US"/>
        </w:rPr>
        <w:fldChar w:fldCharType="begin" w:fldLock="1"/>
      </w:r>
      <w:r>
        <w:rPr>
          <w:lang w:val="en-US"/>
        </w:rPr>
        <w:instrText>ADDIN CSL_CITATION { "citationItems" : [ { "id" : "ITEM-1", "itemData" : { "DOI" : "10.1109/JBHI.2015.2487446", "ISSN" : "2168-2194", "author" : [ { "dropping-particle" : "", "family" : "Long", "given" : "Xi", "non-dropping-particle" : "", "parse-names" : false, "suffix" : "" }, { "dropping-particle" : "", "family" : "Fonseca", "given" : "Pedro", "non-dropping-particle" : "", "parse-names" : false, "suffix" : "" }, { "dropping-particle" : "", "family" : "Aarts", "given" : "Ronald", "non-dropping-particle" : "", "parse-names" : false, "suffix" : "" }, { "dropping-particle" : "", "family" : "Haakma", "given" : "Reinder", "non-dropping-particle" : "", "parse-names" : false, "suffix" : "" }, { "dropping-particle" : "", "family" : "Rolink", "given" : "Jerome", "non-dropping-particle" : "", "parse-names" : false, "suffix" : "" }, { "dropping-particle" : "", "family" : "Leonhardt", "given" : "Steffen", "non-dropping-particle" : "", "parse-names" : false, "suffix" : "" } ], "container-title" : "IEEE Journal of Biomedical and Health Informatics", "id" : "ITEM-1", "issued" : { "date-parts" : [ [ "2015" ] ] }, "page" : "1-1", "title" : "Detection of nocturnal slow wave sleep based on cardiorespiratory activity in healthy adults", "type" : "article-journal" }, "uris" : [ "http://www.mendeley.com/documents/?uuid=7685ac30-31c0-4a65-acc7-c965b11de0a3" ] }, { "id" : "ITEM-2", "itemData" : { "DOI" : "10.1016/j.bspc.2014.12.003", "ISSN" : "17468108", "abstract" : "EEG, EMG, and EOG are very informative signals recorded in polysomnography (PSG) and used for sleep staging. Their reliable acquisition at home, however, is difficult. In comparison, ECG and thoracic respiratory (R) signals are easier to record and can be useful in home sleep monitoring systems. The simultaneous utilization of Heart Rate Variability (HRV) and respiratory (R) signals seems a plausible scenario as both heart rate (HR) and respiration rate (RR) vary during different sleep states. Therefore, we explored the combined discriminative capacity (accuracy, sensitivity, and specificity) of ECG/R signals in automatic sleep staging. As baseline, we classified the wakefulness, Stage 2, SWS (slow wave sleep) and REM sleep by using a Support Vector Machine (SVM) fed with a set of features extracted from: (a) HRV (34-features), (b) HRV/ECG-Derived Respiration (45-features), and (c) combined HRV/R (45-features) signals. Approach (a) produced reasonable discriminative capacity, while approach (b) significantly improved the classification; however, the best outcomes were achieved by using approach (c). Then, we enhanced the SVM classifier with the Recursive Feature Elimination (RFE) method. The classification results were improved with 35 out of the 45 HRV/RS-EDR features. In comparison, best results were obtained by combining 27 out of the 45 features derived from HRV/R signals, in which the optimal feature set selected by the SVM-RFE method, included a combination of time domain, time-frequency, and fractal features, as well as entropies. Overall, these improvements revealed that it is possible to simplify home monitoring of sleep disorders and achieve high discriminative capacity (accuracy = 89.32%, specificity = 92.88%, and sensitivity = 78.64%) in automatic sleep staging by the exclusive recording of cardiorespiratory signals.", "author" : [ { "dropping-particle" : "", "family" : "Ebrahimi", "given" : "Farideh", "non-dropping-particle" : "", "parse-names" : false, "suffix" : "" }, { "dropping-particle" : "", "family" : "Setarehdan", "given" : "Seyed Kamaledin", "non-dropping-particle" : "", "parse-names" : false, "suffix" : "" }, { "dropping-particle" : "", "family" : "Nazeran", "given" : "Homer", "non-dropping-particle" : "", "parse-names" : false, "suffix" : "" } ], "container-title" : "Biomedical Signal Processing and Control", "id" : "ITEM-2", "issued" : { "date-parts" : [ [ "2015" ] ] }, "page" : "69-79", "title" : "Automatic sleep staging by simultaneous analysis of ECG and respiratory signals in long epochs", "type" : "article-journal", "volume" : "18" }, "uris" : [ "http://www.mendeley.com/documents/?uuid=6118304c-dfbb-4a2a-8f69-69c108952309" ] }, { "id" : "ITEM-3", "itemData" : { "DOI" : "10.1088/0967-3334/36/10/2027", "ISSN" : "0967-3334", "author" : [ { "dropping-particle" : "", "family" : "Fonseca", "given" : "Pedro", "non-dropping-particle" : "", "parse-names" : false, "suffix" : "" }, { "dropping-particle" : "", "family" : "Long", "given" : "Xi", "non-dropping-particle" : "", "parse-names" : false, "suffix" : "" }, { "dropping-particle" : "", "family" : "Radha", "given" : "Mustafa", "non-dropping-particle" : "", "parse-names" : false, "suffix" : "" }, { "dropping-particle" : "", "family" : "Haakma", "given" : "Reinder", "non-dropping-particle" : "", "parse-names" : false, "suffix" : "" }, { "dropping-particle" : "", "family" : "Aarts", "given" : "Ronald M", "non-dropping-particle" : "", "parse-names" : false, "suffix" : "" }, { "dropping-particle" : "", "family" : "Rolink", "given" : "J\u00e9r\u00f4me", "non-dropping-particle" : "", "parse-names" : false, "suffix" : "" } ], "container-title" : "Physiological Measurement", "id" : "ITEM-3", "issue" : "10", "issued" : { "date-parts" : [ [ "2015", "10", "1" ] ] }, "page" : "2027-2040", "title" : "Sleep stage classification with ECG and respiratory effort", "type" : "article-journal", "volume" : "36" }, "uris" : [ "http://www.mendeley.com/documents/?uuid=a4f9532f-089a-4851-ad65-234b16fb617b" ] }, { "id" : "ITEM-4", "itemData" : { "DOI" : "10.1109/JBHI.2016.2550104", "ISSN" : "2168-2194", "author" : [ { "dropping-particle" : "", "family" : "Fonseca", "given" : "Pedro", "non-dropping-particle" : "", "parse-names" : false, "suffix" : "" }, { "dropping-particle" : "", "family" : "Teuling", "given" : "Niek", "non-dropping-particle" : "den", "parse-names" : false, "suffix" : "" }, { "dropping-particle" : "", "family" : "Long", "given" : "Xi", "non-dropping-particle" : "", "parse-names" : false, "suffix" : "" }, { "dropping-particle" : "", "family" : "Aarts", "given" : "Ronald M.", "non-dropping-particle" : "", "parse-names" : false, "suffix" : "" } ], "container-title" : "IEEE Journal of Biomedical and Health Informatics", "id" : "ITEM-4", "issued" : { "date-parts" : [ [ "2016" ] ] }, "page" : "1-1", "title" : "Cardiorespiratory sleep stage detection using conditional random fields", "type" : "article-journal" }, "uris" : [ "http://www.mendeley.com/documents/?uuid=b421dd5d-13d5-41f2-b3f4-a40b307532d2" ] } ], "mendeley" : { "formattedCitation" : "[14\u201317]", "plainTextFormattedCitation" : "[14\u201317]", "previouslyFormattedCitation" : "[14\u201317]" }, "properties" : { "noteIndex" : 0 }, "schema" : "https://github.com/citation-style-language/schema/raw/master/csl-citation.json" }</w:instrText>
      </w:r>
      <w:r>
        <w:rPr>
          <w:lang w:val="en-US"/>
        </w:rPr>
        <w:fldChar w:fldCharType="separate"/>
      </w:r>
      <w:r w:rsidRPr="00AF10EB">
        <w:rPr>
          <w:noProof/>
          <w:lang w:val="en-US"/>
        </w:rPr>
        <w:t>[14–17]</w:t>
      </w:r>
      <w:r>
        <w:rPr>
          <w:lang w:val="en-US"/>
        </w:rPr>
        <w:fldChar w:fldCharType="end"/>
      </w:r>
      <w:r>
        <w:rPr>
          <w:lang w:val="en-US"/>
        </w:rPr>
        <w:t xml:space="preserve">. </w:t>
      </w:r>
      <w:r>
        <w:rPr>
          <w:color w:val="FF0000"/>
          <w:lang w:val="en-US"/>
        </w:rPr>
        <w:t xml:space="preserve">For newborns, however, automated sleep scoring is still in the exploration phase, while the development of stable EEG based algorithms is only recently emerging (see </w:t>
      </w:r>
      <w:r w:rsidRPr="00484A8A">
        <w:rPr>
          <w:b/>
          <w:color w:val="FF0000"/>
          <w:lang w:val="en-US"/>
        </w:rPr>
        <w:t>Table 1</w:t>
      </w:r>
      <w:r>
        <w:rPr>
          <w:color w:val="FF0000"/>
          <w:lang w:val="en-US"/>
        </w:rPr>
        <w:t xml:space="preserve">). The first research was introduced in the late eighties by Harper et al. </w:t>
      </w:r>
      <w:r>
        <w:rPr>
          <w:color w:val="FF0000"/>
          <w:lang w:val="en-US"/>
        </w:rPr>
        <w:fldChar w:fldCharType="begin" w:fldLock="1"/>
      </w:r>
      <w:r>
        <w:rPr>
          <w:color w:val="FF0000"/>
          <w:lang w:val="en-US"/>
        </w:rPr>
        <w:instrText>ADDIN CSL_CITATION { "citationItems" : [ { "id" : "ITEM-1", "itemData" : { "DOI" : "10.1016/0013-4694(87)90126-X", "ISBN" : "9780408013314", "ISSN" : "00134694", "PMID" : "2441973", "abstract" : "We examined the potential to classify sleep and waking states over the first 6 months of life in normal infants using only cardiac and respiratory measures. Twelve hour all-night polygraph recordings which included EEG, eye movement, whole body movement, facial muscle electromyographic, cardiac, and respiratory activity from 25 normal infants were collected at 1 week, and at 1, 2, 3, 4, and 6 months of age. Each minute of these recordings was classified into quiet sleep, waking, or rapid eye movement sleep by trained observers using EEG and somatic criteria. Respiratory rate and variability, heart rate and variability, and cardiac interbeat interval variation at respiratory and lower frequencies from 12 of the 25 infants were used as measures in discriminant analyses of sleep state for test on the 13 remaining infants. Using all 7 cardiac and respiratory measures, sleep states were classified with an accuracy approximating that attained by trained observers who had available all polygraph tracings (84.8% overall correct classification). Using only cardiac measures, the accuracy of classification decreased slightly, with an overall correct classification of 82.0%. Using only respiratory measures, the accuracy of classification diminished further, with an overall correct classification of 80.0%. Cardiac and respiratory measures provide quantifiable indications of sleep and waking states over the first 6 months of life in normal infants. ?? 1987.", "author" : [ { "dropping-particle" : "", "family" : "Harper", "given" : "Ronald M.", "non-dropping-particle" : "", "parse-names" : false, "suffix" : "" }, { "dropping-particle" : "", "family" : "Schechtman", "given" : "Vicki L.", "non-dropping-particle" : "", "parse-names" : false, "suffix" : "" }, { "dropping-particle" : "", "family" : "Kluge", "given" : "Karen A.", "non-dropping-particle" : "", "parse-names" : false, "suffix" : "" } ], "container-title" : "Electroencephalography and Clinical Neurophysiology", "id" : "ITEM-1", "issue" : "4", "issued" : { "date-parts" : [ [ "1987" ] ] }, "page" : "379-387", "title" : "Machine classification of infant sleep state using cardiorespiratory measures", "type" : "article-journal", "volume" : "67" }, "uris" : [ "http://www.mendeley.com/documents/?uuid=62d9ff95-f28d-442c-be00-1497ca1f32e0" ] } ], "mendeley" : { "formattedCitation" : "[18]", "plainTextFormattedCitation" : "[18]", "previouslyFormattedCitation" : "[18]" }, "properties" : { "noteIndex" : 0 }, "schema" : "https://github.com/citation-style-language/schema/raw/master/csl-citation.json" }</w:instrText>
      </w:r>
      <w:r>
        <w:rPr>
          <w:color w:val="FF0000"/>
          <w:lang w:val="en-US"/>
        </w:rPr>
        <w:fldChar w:fldCharType="separate"/>
      </w:r>
      <w:r w:rsidRPr="008D76B3">
        <w:rPr>
          <w:noProof/>
          <w:color w:val="FF0000"/>
          <w:lang w:val="en-US"/>
        </w:rPr>
        <w:t>[18]</w:t>
      </w:r>
      <w:r>
        <w:rPr>
          <w:color w:val="FF0000"/>
          <w:lang w:val="en-US"/>
        </w:rPr>
        <w:fldChar w:fldCharType="end"/>
      </w:r>
      <w:r>
        <w:rPr>
          <w:color w:val="FF0000"/>
          <w:lang w:val="en-US"/>
        </w:rPr>
        <w:t xml:space="preserve"> and Haddad et al. </w:t>
      </w:r>
      <w:r>
        <w:rPr>
          <w:color w:val="FF0000"/>
          <w:lang w:val="en-US"/>
        </w:rPr>
        <w:fldChar w:fldCharType="begin" w:fldLock="1"/>
      </w:r>
      <w:r w:rsidR="00103745">
        <w:rPr>
          <w:color w:val="FF0000"/>
          <w:lang w:val="en-US"/>
        </w:rPr>
        <w:instrText>ADDIN CSL_CITATION { "citationItems" : [ { "id" : "ITEM-1", "itemData" : { "DOI" : "10.1203/00006450-198706000-00010", "ISBN" : "0031-3998 (Print)", "ISSN" : "0031-3998", "PMID" : "3601474", "abstract" : "Sleep staging has been conventionally performed using neurophysiologic and behavioral criteria. However, these criteria may not always be available. Since it is known that cardiorespiratory variables in rapid eye movement (REM) sleep are different from those in quiet sleep, we asked whether such variables can be used for the determination of sleep state. We studied nine normal full-term infants at 1 and 4 months of life. Ventilation was measured using barometric plethysmography and the RR interval using a high accuracy R wave detector. Electroencephalogram, electrooculogram, and postural muscle electromyogram were recorded using surface electrodes and behavioral criteria applied. Means of RR interval, respiratory cycle time and tidal volume, and coefficients of variation of the same variables, were obtained for 30-s intervals throughout each sleep study. The Kolmogorov-Smirnov distances between REM and quiet sleep were larger for the coefficients of variation than for the means at both ages for all variables. Moreover, coefficient of variation of respiratory cycle time was found to provide the largest separation between REM and quiet sleep. In view of this result, we developed a statistical decision rule using coefficient of variation of respiratory cycle time for the classification of REM and quiet sleep in blocks of 5-min periods. Each study was divided into 5-min epochs and this rule was applied to each epoch. Of 85 epochs staged as quiet sleep by neurophysiologic and behavioral criteria, 79 epochs (or 93%) were classified correctly as quiet sleep using our decision rule. Of 85 epochs staged as REM sleep, 84 were classified as REM sleep and only one misclassified as quiet sleep.", "author" : [ { "dropping-particle" : "", "family" : "Haddad", "given" : "G G", "non-dropping-particle" : "", "parse-names" : false, "suffix" : "" }, { "dropping-particle" : "", "family" : "Jeng", "given" : "H J", "non-dropping-particle" : "", "parse-names" : false, "suffix" : "" }, { "dropping-particle" : "", "family" : "Lai", "given" : "T L", "non-dropping-particle" : "", "parse-names" : false, "suffix" : "" }, { "dropping-particle" : "", "family" : "Mellins", "given" : "R B", "non-dropping-particle" : "", "parse-names" : false, "suffix" : "" } ], "container-title" : "Pediatric research", "id" : "ITEM-1", "issue" : "6", "issued" : { "date-parts" : [ [ "1987" ] ] }, "page" : "556-562", "title" : "Determination of sleep state in infants using respiratory variability", "type" : "article-journal", "volume" : "21" }, "uris" : [ "http://www.mendeley.com/documents/?uuid=9a896c1c-0aa9-42ae-824a-f0e947981507" ] } ], "mendeley" : { "formattedCitation" : "[19]", "plainTextFormattedCitation" : "[19]", "previouslyFormattedCitation" : "[19]" }, "properties" : { "noteIndex" : 0 }, "schema" : "https://github.com/citation-style-language/schema/raw/master/csl-citation.json" }</w:instrText>
      </w:r>
      <w:r>
        <w:rPr>
          <w:color w:val="FF0000"/>
          <w:lang w:val="en-US"/>
        </w:rPr>
        <w:fldChar w:fldCharType="separate"/>
      </w:r>
      <w:r w:rsidRPr="00FB5E7A">
        <w:rPr>
          <w:noProof/>
          <w:color w:val="FF0000"/>
          <w:lang w:val="en-US"/>
        </w:rPr>
        <w:t>[19]</w:t>
      </w:r>
      <w:r>
        <w:rPr>
          <w:color w:val="FF0000"/>
          <w:lang w:val="en-US"/>
        </w:rPr>
        <w:fldChar w:fldCharType="end"/>
      </w:r>
      <w:r>
        <w:rPr>
          <w:color w:val="FF0000"/>
          <w:lang w:val="en-US"/>
        </w:rPr>
        <w:t xml:space="preserve">. Harper et al. used cardiorespiratory signals with a discriminant analysis on 25 term infants over a period of 6 month to separate AS, QS and wake. They created different models depending on age and achieved an overall agreement with the manual observations of 85%. Haddad et al. </w:t>
      </w:r>
      <w:r>
        <w:rPr>
          <w:color w:val="FF0000"/>
          <w:lang w:val="en-US"/>
        </w:rPr>
        <w:fldChar w:fldCharType="begin" w:fldLock="1"/>
      </w:r>
      <w:r w:rsidR="00103745">
        <w:rPr>
          <w:color w:val="FF0000"/>
          <w:lang w:val="en-US"/>
        </w:rPr>
        <w:instrText>ADDIN CSL_CITATION { "citationItems" : [ { "id" : "ITEM-1", "itemData" : { "DOI" : "10.1203/00006450-198706000-00010", "ISBN" : "0031-3998 (Print)", "ISSN" : "0031-3998", "PMID" : "3601474", "abstract" : "Sleep staging has been conventionally performed using neurophysiologic and behavioral criteria. However, these criteria may not always be available. Since it is known that cardiorespiratory variables in rapid eye movement (REM) sleep are different from those in quiet sleep, we asked whether such variables can be used for the determination of sleep state. We studied nine normal full-term infants at 1 and 4 months of life. Ventilation was measured using barometric plethysmography and the RR interval using a high accuracy R wave detector. Electroencephalogram, electrooculogram, and postural muscle electromyogram were recorded using surface electrodes and behavioral criteria applied. Means of RR interval, respiratory cycle time and tidal volume, and coefficients of variation of the same variables, were obtained for 30-s intervals throughout each sleep study. The Kolmogorov-Smirnov distances between REM and quiet sleep were larger for the coefficients of variation than for the means at both ages for all variables. Moreover, coefficient of variation of respiratory cycle time was found to provide the largest separation between REM and quiet sleep. In view of this result, we developed a statistical decision rule using coefficient of variation of respiratory cycle time for the classification of REM and quiet sleep in blocks of 5-min periods. Each study was divided into 5-min epochs and this rule was applied to each epoch. Of 85 epochs staged as quiet sleep by neurophysiologic and behavioral criteria, 79 epochs (or 93%) were classified correctly as quiet sleep using our decision rule. Of 85 epochs staged as REM sleep, 84 were classified as REM sleep and only one misclassified as quiet sleep.", "author" : [ { "dropping-particle" : "", "family" : "Haddad", "given" : "G G", "non-dropping-particle" : "", "parse-names" : false, "suffix" : "" }, { "dropping-particle" : "", "family" : "Jeng", "given" : "H J", "non-dropping-particle" : "", "parse-names" : false, "suffix" : "" }, { "dropping-particle" : "", "family" : "Lai", "given" : "T L", "non-dropping-particle" : "", "parse-names" : false, "suffix" : "" }, { "dropping-particle" : "", "family" : "Mellins", "given" : "R B", "non-dropping-particle" : "", "parse-names" : false, "suffix" : "" } ], "container-title" : "Pediatric research", "id" : "ITEM-1", "issue" : "6", "issued" : { "date-parts" : [ [ "1987" ] ] }, "page" : "556-562", "title" : "Determination of sleep state in infants using respiratory variability", "type" : "article-journal", "volume" : "21" }, "uris" : [ "http://www.mendeley.com/documents/?uuid=9a896c1c-0aa9-42ae-824a-f0e947981507" ] } ], "mendeley" : { "formattedCitation" : "[19]", "plainTextFormattedCitation" : "[19]", "previouslyFormattedCitation" : "[19]" }, "properties" : { "noteIndex" : 0 }, "schema" : "https://github.com/citation-style-language/schema/raw/master/csl-citation.json" }</w:instrText>
      </w:r>
      <w:r>
        <w:rPr>
          <w:color w:val="FF0000"/>
          <w:lang w:val="en-US"/>
        </w:rPr>
        <w:fldChar w:fldCharType="separate"/>
      </w:r>
      <w:r w:rsidRPr="00FB5E7A">
        <w:rPr>
          <w:noProof/>
          <w:color w:val="FF0000"/>
          <w:lang w:val="en-US"/>
        </w:rPr>
        <w:t>[19]</w:t>
      </w:r>
      <w:r>
        <w:rPr>
          <w:color w:val="FF0000"/>
          <w:lang w:val="en-US"/>
        </w:rPr>
        <w:fldChar w:fldCharType="end"/>
      </w:r>
      <w:r>
        <w:rPr>
          <w:color w:val="FF0000"/>
          <w:lang w:val="en-US"/>
        </w:rPr>
        <w:t xml:space="preserve"> exceeded the results of Harper et al. classifying only AS from QS based on respiratory variability with an accuracy of 99% on detecting AS and of 93% on detecting QS using </w:t>
      </w:r>
      <w:r w:rsidRPr="00385A14">
        <w:rPr>
          <w:color w:val="FF0000"/>
          <w:lang w:val="en-US"/>
        </w:rPr>
        <w:t>Kolmogorov Smirnov distances</w:t>
      </w:r>
      <w:r>
        <w:rPr>
          <w:color w:val="FF0000"/>
          <w:lang w:val="en-US"/>
        </w:rPr>
        <w:t xml:space="preserve">. These good results might be explained by the age of the subjects, varying  from 44 to 56 weeks PMA. Sleep state separation becomes easier with increasing maturation as </w:t>
      </w:r>
      <w:r>
        <w:rPr>
          <w:color w:val="FF0000"/>
          <w:lang w:val="en-US"/>
        </w:rPr>
        <w:lastRenderedPageBreak/>
        <w:t xml:space="preserve">each sleep state becomes more pronounced and can be separated more clearly. This was also found by Sadeh et al. </w:t>
      </w:r>
      <w:r>
        <w:rPr>
          <w:color w:val="FF0000"/>
          <w:lang w:val="en-US"/>
        </w:rPr>
        <w:fldChar w:fldCharType="begin" w:fldLock="1"/>
      </w:r>
      <w:r>
        <w:rPr>
          <w:color w:val="FF0000"/>
          <w:lang w:val="en-US"/>
        </w:rPr>
        <w:instrText>ADDIN CSL_CITATION { "citationItems" : [ { "id" : "ITEM-1", "itemData" : { "DOI" : "10.1016/0163-6383(95)90021-7", "ISSN" : "01636383", "abstract" : "The aim of this study was to examine the validity of activity-based monitoring (actigraphy) for the assessment of sleep-wake patterns during the 1st year of life. Forty-one infants were directly observed for sleep-wake state determination by trained observers. Concomitant activity data obtained by actigraphs attached to the infants\u2019 ankles during the observation were matched on a minute-by-minute basis, and a scoring algorithm was developed for automatic identification of sleep-wake states. Overall, the automatic scoring algorithm for activity data reached 95.3% agreement rate with the observers\u2019 sleep-wake scoring. Distinction of quiet and active sleep reached agreement rates ranging from 54% to 87% at different ages. Significant night-to-night stability was found for several derived sleep-wake measures, and high variability was noted for other measures. It is concluded that actigraphy provides valid sleep-wake measures during the 1st year of life.", "author" : [ { "dropping-particle" : "", "family" : "Sadeh", "given" : "Avi", "non-dropping-particle" : "", "parse-names" : false, "suffix" : "" }, { "dropping-particle" : "", "family" : "Acebo", "given" : "Christine", "non-dropping-particle" : "", "parse-names" : false, "suffix" : "" }, { "dropping-particle" : "", "family" : "Seifer", "given" : "R.", "non-dropping-particle" : "", "parse-names" : false, "suffix" : "" }, { "dropping-particle" : "", "family" : "Aytur", "given" : "Semra", "non-dropping-particle" : "", "parse-names" : false, "suffix" : "" }, { "dropping-particle" : "", "family" : "Carskadon", "given" : "Mary A.", "non-dropping-particle" : "", "parse-names" : false, "suffix" : "" } ], "container-title" : "Infant Behavior and Development", "id" : "ITEM-1", "issue" : "3", "issued" : { "date-parts" : [ [ "1995", "7" ] ] }, "page" : "329-337", "title" : "Activity-based assessment of sleep-wake patterns during the 1st year of life", "type" : "article-journal", "volume" : "18" }, "uris" : [ "http://www.mendeley.com/documents/?uuid=902ddb7a-03a8-4bc6-9a43-4bffdef75a26" ] } ], "mendeley" : { "formattedCitation" : "[20]", "plainTextFormattedCitation" : "[20]", "previouslyFormattedCitation" : "[20]" }, "properties" : { "noteIndex" : 0 }, "schema" : "https://github.com/citation-style-language/schema/raw/master/csl-citation.json" }</w:instrText>
      </w:r>
      <w:r>
        <w:rPr>
          <w:color w:val="FF0000"/>
          <w:lang w:val="en-US"/>
        </w:rPr>
        <w:fldChar w:fldCharType="separate"/>
      </w:r>
      <w:r w:rsidRPr="00F046FB">
        <w:rPr>
          <w:noProof/>
          <w:color w:val="FF0000"/>
          <w:lang w:val="en-US"/>
        </w:rPr>
        <w:t>[20]</w:t>
      </w:r>
      <w:r>
        <w:rPr>
          <w:color w:val="FF0000"/>
          <w:lang w:val="en-US"/>
        </w:rPr>
        <w:fldChar w:fldCharType="end"/>
      </w:r>
      <w:r>
        <w:rPr>
          <w:color w:val="FF0000"/>
          <w:lang w:val="en-US"/>
        </w:rPr>
        <w:t xml:space="preserve"> who separated AS, QS and wake only using actigraphy. They created several movement-based features which were analyzed with an linear discriminant analysis (LDA) for 41 term infants with age ranging from birth (term) to one year of age. The classification accuracy increased over the curse of development from 89 to 97% for sleep and wake distinction. Nason et al. </w:t>
      </w:r>
      <w:r>
        <w:rPr>
          <w:color w:val="FF0000"/>
          <w:lang w:val="en-US"/>
        </w:rPr>
        <w:fldChar w:fldCharType="begin" w:fldLock="1"/>
      </w:r>
      <w:r>
        <w:rPr>
          <w:color w:val="FF0000"/>
          <w:lang w:val="en-US"/>
        </w:rPr>
        <w:instrText>ADDIN CSL_CITATION { "citationItems" : [ { "id" : "ITEM-1", "itemData" : { "author" : [ { "dropping-particle" : "", "family" : "Nason", "given" : "GP", "non-dropping-particle" : "", "parse-names" : false, "suffix" : "" }, { "dropping-particle" : "", "family" : "Sapatinas", "given" : "Theofanis", "non-dropping-particle" : "", "parse-names" : false, "suffix" : "" }, { "dropping-particle" : "", "family" : "Sawczenko", "given" : "Andrew", "non-dropping-particle" : "", "parse-names" : false, "suffix" : "" } ], "container-title" : "The Indian Journal of Statistics, Series B", "id" : "ITEM-1", "issue" : "2", "issued" : { "date-parts" : [ [ "2001" ] ] }, "page" : "199-217", "title" : "Wavelet packet modelling of infant sleep state using heart rate data", "type" : "article-journal", "volume" : "63" }, "uris" : [ "http://www.mendeley.com/documents/?uuid=94aa96fb-55d7-4669-8d40-88ab5d2e37dd" ] } ], "mendeley" : { "formattedCitation" : "[21]", "plainTextFormattedCitation" : "[21]", "previouslyFormattedCitation" : "[21]" }, "properties" : { "noteIndex" : 0 }, "schema" : "https://github.com/citation-style-language/schema/raw/master/csl-citation.json" }</w:instrText>
      </w:r>
      <w:r>
        <w:rPr>
          <w:color w:val="FF0000"/>
          <w:lang w:val="en-US"/>
        </w:rPr>
        <w:fldChar w:fldCharType="separate"/>
      </w:r>
      <w:r w:rsidRPr="00F046FB">
        <w:rPr>
          <w:noProof/>
          <w:color w:val="FF0000"/>
          <w:lang w:val="en-US"/>
        </w:rPr>
        <w:t>[21]</w:t>
      </w:r>
      <w:r>
        <w:rPr>
          <w:color w:val="FF0000"/>
          <w:lang w:val="en-US"/>
        </w:rPr>
        <w:fldChar w:fldCharType="end"/>
      </w:r>
      <w:r>
        <w:rPr>
          <w:color w:val="FF0000"/>
          <w:lang w:val="en-US"/>
        </w:rPr>
        <w:t xml:space="preserve"> confirmed this observation when they used wavelet analysis in combination with LDA and </w:t>
      </w:r>
      <w:r w:rsidRPr="007D7666">
        <w:rPr>
          <w:color w:val="FF0000"/>
          <w:lang w:val="en-US"/>
        </w:rPr>
        <w:t>antedependence models</w:t>
      </w:r>
      <w:r>
        <w:rPr>
          <w:color w:val="FF0000"/>
          <w:lang w:val="en-US"/>
        </w:rPr>
        <w:t xml:space="preserve"> (AM) to separate sleep and wake on one subject over a duration of 4 month. Performance increased over age from 75-90% with an LDA and 90-96% with AM. </w:t>
      </w:r>
    </w:p>
    <w:p w:rsidR="00782D1A" w:rsidRDefault="00782D1A" w:rsidP="006D1ECC">
      <w:pPr>
        <w:pStyle w:val="EHD"/>
        <w:rPr>
          <w:color w:val="FF0000"/>
          <w:lang w:val="en-US"/>
        </w:rPr>
      </w:pPr>
      <w:r>
        <w:rPr>
          <w:color w:val="FF0000"/>
          <w:lang w:val="en-US"/>
        </w:rPr>
        <w:t>In 2004, t</w:t>
      </w:r>
      <w:r w:rsidRPr="009E41C7">
        <w:rPr>
          <w:color w:val="FF0000"/>
          <w:lang w:val="en-US"/>
        </w:rPr>
        <w:t xml:space="preserve">he </w:t>
      </w:r>
      <w:r>
        <w:rPr>
          <w:color w:val="FF0000"/>
          <w:lang w:val="en-US"/>
        </w:rPr>
        <w:t xml:space="preserve">group of Lewicke and Schuckers used the CHIME study for sleep staging in term infants based on HRV. Lewicke et al. </w:t>
      </w:r>
      <w:r>
        <w:rPr>
          <w:color w:val="FF0000"/>
          <w:lang w:val="en-US"/>
        </w:rPr>
        <w:fldChar w:fldCharType="begin" w:fldLock="1"/>
      </w:r>
      <w:r>
        <w:rPr>
          <w:color w:val="FF0000"/>
          <w:lang w:val="en-US"/>
        </w:rPr>
        <w:instrText>ADDIN CSL_CITATION { "citationItems" : [ { "id" : "ITEM-1", "itemData" : { "DOI" : "10.1109/IEMBS.2004.1403189", "ISBN" : "0-7803-8439-3", "ISSN" : "1557-170X", "PMID" : "17271708", "abstract" : "Heart rate variability and actigraphy offer alternative techniques for sleep-wake identification compared to manual sleep scoring from a polysomnograph. The advantages include high accuracy, simplicity of use, and low intrusiveness. These advantages are valuable for determining sleep-wake states in such highly sensitive groups as infants. A learning vector quantization neural network was tested as a predictor. The accuracy of the neural network was compared to \"gold standard\" hand-scored polysomnographs. The prediction results are in agreement with other studies, thus validating the suggested methodology.", "author" : [ { "dropping-particle" : "", "family" : "Lewicke", "given" : "A. T.", "non-dropping-particle" : "", "parse-names" : false, "suffix" : "" }, { "dropping-particle" : "", "family" : "Sazonov", "given" : "E. S.", "non-dropping-particle" : "", "parse-names" : false, "suffix" : "" }, { "dropping-particle" : "", "family" : "Schuckers", "given" : "S. A. C.", "non-dropping-particle" : "", "parse-names" : false, "suffix" : "" } ], "container-title" : "Conference proceedings : Annual International Conference of the IEEE Engineering in Medicine and Biology Society. IEEE Engineering in Medicine and Biology Society. Conference", "id" : "ITEM-1", "issued" : { "date-parts" : [ [ "2004", "1" ] ] }, "page" : "442-445", "title" : "Sleep-wake identification in infants: heart rate variability compared to actigraphy", "type" : "paper-conference", "volume" : "1" }, "uris" : [ "http://www.mendeley.com/documents/?uuid=c79a620f-b701-4db4-8c05-44344702ae1f" ] } ], "mendeley" : { "formattedCitation" : "[22]", "plainTextFormattedCitation" : "[22]", "previouslyFormattedCitation" : "[22]" }, "properties" : { "noteIndex" : 0 }, "schema" : "https://github.com/citation-style-language/schema/raw/master/csl-citation.json" }</w:instrText>
      </w:r>
      <w:r>
        <w:rPr>
          <w:color w:val="FF0000"/>
          <w:lang w:val="en-US"/>
        </w:rPr>
        <w:fldChar w:fldCharType="separate"/>
      </w:r>
      <w:r w:rsidRPr="00F046FB">
        <w:rPr>
          <w:noProof/>
          <w:color w:val="FF0000"/>
          <w:lang w:val="en-US"/>
        </w:rPr>
        <w:t>[22]</w:t>
      </w:r>
      <w:r>
        <w:rPr>
          <w:color w:val="FF0000"/>
          <w:lang w:val="en-US"/>
        </w:rPr>
        <w:fldChar w:fldCharType="end"/>
      </w:r>
      <w:r>
        <w:rPr>
          <w:color w:val="FF0000"/>
          <w:lang w:val="en-US"/>
        </w:rPr>
        <w:t xml:space="preserve"> first compared the use of  HRV against actigraphy for sleep staging with a learning v</w:t>
      </w:r>
      <w:r w:rsidRPr="003661E0">
        <w:rPr>
          <w:color w:val="FF0000"/>
          <w:lang w:val="en-US"/>
        </w:rPr>
        <w:t xml:space="preserve">ector </w:t>
      </w:r>
      <w:r>
        <w:rPr>
          <w:color w:val="FF0000"/>
          <w:lang w:val="en-US"/>
        </w:rPr>
        <w:t>q</w:t>
      </w:r>
      <w:r w:rsidRPr="003661E0">
        <w:rPr>
          <w:color w:val="FF0000"/>
          <w:lang w:val="en-US"/>
        </w:rPr>
        <w:t>uantization (LVQ) neural network</w:t>
      </w:r>
      <w:r>
        <w:rPr>
          <w:color w:val="FF0000"/>
          <w:lang w:val="en-US"/>
        </w:rPr>
        <w:t xml:space="preserve">. They reported that the use of HRV resulted in a correct detection of sleep in 90% and wake in 57%, respectively. The use of accelerometer measurements led to 92% for sleep and 42% for wake detection, respectively. The lower agreement for wake could be explained with the use of accelerometer measurements which might not detect wake episodes with less or no movement. In addition, the generally lesser amount of data on wake episodes in term infants can reduce neural network performance as it is directly linked to the quantity of training data. In a second study </w:t>
      </w:r>
      <w:r>
        <w:rPr>
          <w:color w:val="FF0000"/>
          <w:lang w:val="en-US"/>
        </w:rPr>
        <w:fldChar w:fldCharType="begin" w:fldLock="1"/>
      </w:r>
      <w:r>
        <w:rPr>
          <w:color w:val="FF0000"/>
          <w:lang w:val="en-US"/>
        </w:rPr>
        <w:instrText>ADDIN CSL_CITATION { "citationItems" : [ { "id" : "ITEM-1", "itemData" : { "DOI" : "10.1109/TBME.2007.900558", "ISBN" : "0018-9294 (Print)\\n0018-9294 (Linking)", "ISSN" : "00189294", "PMID" : "18232352", "abstract" : "Reliability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 "author" : [ { "dropping-particle" : "", "family" : "Lewicke", "given" : "Aaron", "non-dropping-particle" : "", "parse-names" : false, "suffix" : "" }, { "dropping-particle" : "", "family" : "Sazonov", "given" : "Edward", "non-dropping-particle" : "", "parse-names" : false, "suffix" : "" }, { "dropping-particle" : "", "family" : "Corwin", "given" : "Michael J.", "non-dropping-particle" : "", "parse-names" : false, "suffix" : "" }, { "dropping-particle" : "", "family" : "Neuman", "given" : "Michael", "non-dropping-particle" : "", "parse-names" : false, "suffix" : "" }, { "dropping-particle" : "", "family" : "Schuckers", "given" : "Stephanie", "non-dropping-particle" : "", "parse-names" : false, "suffix" : "" } ], "container-title" : "IEEE transactions on bio-medical engineering", "id" : "ITEM-1", "issue" : "1", "issued" : { "date-parts" : [ [ "2008" ] ] }, "page" : "108-118", "title" : "Sleep versus wake classification from heart rate variability using computational intelligence: consideration of rejection in classification models", "type" : "article-journal", "volume" : "55" }, "uris" : [ "http://www.mendeley.com/documents/?uuid=b91b1aa9-812b-4ccf-b6db-2e5e97dddf8f" ] } ], "mendeley" : { "formattedCitation" : "[23]", "plainTextFormattedCitation" : "[23]", "previouslyFormattedCitation" : "[23]" }, "properties" : { "noteIndex" : 0 }, "schema" : "https://github.com/citation-style-language/schema/raw/master/csl-citation.json" }</w:instrText>
      </w:r>
      <w:r>
        <w:rPr>
          <w:color w:val="FF0000"/>
          <w:lang w:val="en-US"/>
        </w:rPr>
        <w:fldChar w:fldCharType="separate"/>
      </w:r>
      <w:r w:rsidRPr="00F046FB">
        <w:rPr>
          <w:noProof/>
          <w:color w:val="FF0000"/>
          <w:lang w:val="en-US"/>
        </w:rPr>
        <w:t>[23]</w:t>
      </w:r>
      <w:r>
        <w:rPr>
          <w:color w:val="FF0000"/>
          <w:lang w:val="en-US"/>
        </w:rPr>
        <w:fldChar w:fldCharType="end"/>
      </w:r>
      <w:r>
        <w:rPr>
          <w:color w:val="FF0000"/>
          <w:lang w:val="en-US"/>
        </w:rPr>
        <w:t xml:space="preserve">, they applied two additional classification methods together with the LVQ on an extended data set of 190 early term infants. In that study, they used only HRV as input for the LVQ, Multilayer perceptron neural network and a support vector machine (SVM). With a huge amount of 57000 30s epoch for each training, test and validation set, they were able to increase the correct prediction for wake to 80%. The SVM created the highest scores with a detection accuracy of </w:t>
      </w:r>
      <w:r>
        <w:rPr>
          <w:color w:val="FF0000"/>
          <w:lang w:val="en-US"/>
        </w:rPr>
        <w:lastRenderedPageBreak/>
        <w:t xml:space="preserve">90% for sleep and 79% for wake. This was the first time that such amount data was analyzed for automated sleep staging for early term infants. It could be postulate that this was the first stable sleep staging algorithm for early term infants. Automated analysis of preterm infant sleep using </w:t>
      </w:r>
      <w:r w:rsidRPr="009520C8">
        <w:rPr>
          <w:color w:val="FF0000"/>
          <w:lang w:val="en-US"/>
        </w:rPr>
        <w:t xml:space="preserve">cardiorespiratory signals </w:t>
      </w:r>
      <w:r>
        <w:rPr>
          <w:color w:val="FF0000"/>
          <w:lang w:val="en-US"/>
        </w:rPr>
        <w:t xml:space="preserve">has been published in </w:t>
      </w:r>
      <w:r w:rsidR="00103745">
        <w:rPr>
          <w:color w:val="FF0000"/>
          <w:lang w:val="en-US"/>
        </w:rPr>
        <w:t xml:space="preserve">2016. Similar to Haddad et al, </w:t>
      </w:r>
      <w:r>
        <w:rPr>
          <w:color w:val="FF0000"/>
          <w:lang w:val="en-US"/>
        </w:rPr>
        <w:t xml:space="preserve">Isler et al. </w:t>
      </w:r>
      <w:r>
        <w:rPr>
          <w:color w:val="FF0000"/>
          <w:lang w:val="en-US"/>
        </w:rPr>
        <w:fldChar w:fldCharType="begin" w:fldLock="1"/>
      </w:r>
      <w:r>
        <w:rPr>
          <w:color w:val="FF0000"/>
          <w:lang w:val="en-US"/>
        </w:rPr>
        <w:instrText>ADDIN CSL_CITATION { "citationItems" : [ { "id" : "ITEM-1",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"ITEM-1",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 "plainTextFormattedCitation" : "[12]", "previouslyFormattedCitation" : "[12]" }, "properties" : { "noteIndex" : 0 }, "schema" : "https://github.com/citation-style-language/schema/raw/master/csl-citation.json" }</w:instrText>
      </w:r>
      <w:r>
        <w:rPr>
          <w:color w:val="FF0000"/>
          <w:lang w:val="en-US"/>
        </w:rPr>
        <w:fldChar w:fldCharType="separate"/>
      </w:r>
      <w:r w:rsidRPr="004556F4">
        <w:rPr>
          <w:noProof/>
          <w:color w:val="FF0000"/>
          <w:lang w:val="en-US"/>
        </w:rPr>
        <w:t>[12]</w:t>
      </w:r>
      <w:r>
        <w:rPr>
          <w:color w:val="FF0000"/>
          <w:lang w:val="en-US"/>
        </w:rPr>
        <w:fldChar w:fldCharType="end"/>
      </w:r>
      <w:r>
        <w:rPr>
          <w:color w:val="FF0000"/>
          <w:lang w:val="en-US"/>
        </w:rPr>
        <w:t xml:space="preserve"> created a </w:t>
      </w:r>
      <w:r w:rsidRPr="004556F4">
        <w:rPr>
          <w:color w:val="FF0000"/>
          <w:lang w:val="en-US"/>
        </w:rPr>
        <w:t>threshold</w:t>
      </w:r>
      <w:r>
        <w:rPr>
          <w:color w:val="FF0000"/>
          <w:lang w:val="en-US"/>
        </w:rPr>
        <w:t xml:space="preserve">-based algorithm where the threshold was derived from the </w:t>
      </w:r>
      <w:r w:rsidRPr="004556F4">
        <w:rPr>
          <w:color w:val="FF0000"/>
          <w:lang w:val="en-US"/>
        </w:rPr>
        <w:t>normalized</w:t>
      </w:r>
      <w:r w:rsidRPr="009520C8">
        <w:rPr>
          <w:lang w:val="en-US"/>
        </w:rPr>
        <w:t xml:space="preserve"> </w:t>
      </w:r>
      <w:r w:rsidRPr="009520C8">
        <w:rPr>
          <w:color w:val="FF0000"/>
          <w:lang w:val="en-US"/>
        </w:rPr>
        <w:t xml:space="preserve">instantaneous breathing rate </w:t>
      </w:r>
      <w:r w:rsidRPr="004556F4">
        <w:rPr>
          <w:color w:val="FF0000"/>
          <w:lang w:val="en-US"/>
        </w:rPr>
        <w:t xml:space="preserve">variance </w:t>
      </w:r>
      <w:r>
        <w:rPr>
          <w:color w:val="FF0000"/>
          <w:lang w:val="en-US"/>
        </w:rPr>
        <w:t>and respiration variability. By replicating the manual scoring process and tailoring the analysis specifically to the dataset they reached a 100% agreement with the observer annotations. The more general performance of their method ranges from 78% to 92% agreemen</w:t>
      </w:r>
      <w:r w:rsidR="00103745">
        <w:rPr>
          <w:color w:val="FF0000"/>
          <w:lang w:val="en-US"/>
        </w:rPr>
        <w:t>t with the observer annotations</w:t>
      </w:r>
      <w:r w:rsidR="00103745" w:rsidRPr="00103745">
        <w:rPr>
          <w:color w:val="FF0000"/>
          <w:sz w:val="2"/>
          <w:lang w:val="en-US"/>
        </w:rPr>
        <w:fldChar w:fldCharType="begin" w:fldLock="1"/>
      </w:r>
      <w:r w:rsidR="00103745">
        <w:rPr>
          <w:color w:val="FF0000"/>
          <w:sz w:val="2"/>
          <w:lang w:val="en-US"/>
        </w:rPr>
        <w:instrText>ADDIN CSL_CITATION { "citationItems" : [ { "id" : "ITEM-1", "itemData" : { "DOI" : "10.1016/j.clinph.2013.03.010", "ISSN" : "1872-8952", "PMID" : "23639376", "abstract" : "OBJECTIVE: To document the occurrence of genuine sleep stages in the early preterm babies, and to develop an EEG-based index for following sleep wake cyclicity. METHODS: Twelve preterm babies were recruited from a study that assessed ventilator strategies. We used altogether 18 polysomnography recordings that were collected at mean conceptional age of 29.3 (25.9-32.7) weeks. Spontaneous activity transients (SAT) were detected automatically and their cumulative coverage in each 20s interval was computed from the EEG derivations C3-A2 and O2-A1. Mean SAT% values between sleep stages were compared. RESULTS: All babies exhibited all sleep stages, however the sleep was remarkably fragmentary in infants due to their respiratory issues. The EEG index, SAT% showed temporal behavior that strikingly well compared with the sleep stage fluctuations in the hypnogram. In the statistical analysis we found significant differences in all recordings between the deep (quiet) sleep and the REM sleep. CONCLUSION: Genuine sleep states exist in the early preterm babies, and changes in sleep stages are reflected in the EEG activity in a way that can be readily measured by assessing fluctuation of the automatically detected, EEG based index, the SAT%. SIGNIFICANCE: The findings open a possibility to construct automated analysis or monitoring of sleep wake cyclicity into brain monitors in neonatal intensive care unit.", "author" : [ { "dropping-particle" : "", "family" : "Palmu", "given" : "Kirsi", "non-dropping-particle" : "", "parse-names" : false, "suffix" : "" }, { "dropping-particle" : "", "family" : "Kirjavainen", "given" : "Turkka", "non-dropping-particle" : "", "parse-names" : false, "suffix" : "" }, { "dropping-particle" : "", "family" : "Stjerna", "given" : "Susanna", "non-dropping-particle" : "", "parse-names" : false, "suffix" : "" }, { "dropping-particle" : "", "family" : "Salokivi", "given" : "Tommi", "non-dropping-particle" : "", "parse-names" : false, "suffix" : "" }, { "dropping-particle" : "", "family" : "Vanhatalo", "given" : "Sampsa", "non-dropping-particle" : "", "parse-names" : false, "suffix" : "" } ], "container-title" : "Clinical neurophysiology : official journal of the International Federation of Clinical Neurophysiology", "id" : "ITEM-1", "issue" : "9", "issued" : { "date-parts" : [ [ "2013", "9" ] ] }, "note" : "From Duplicate 1 ( \n\n\n\n\n\n\n\n\n\nSleep wake cycling in early preterm infants: comparison of polysomnographic recordings with a novel EEG-based index.\n\n\n\n\n\n\n\n\n\n- Palmu, Kirsi; Kirjavainen, Turkka; Stjerna, Susanna; Salokivi, Tommi; Vanhatalo, Sampsa )\n\n\n\n\n\n\n\n\n\n\n\n\n\n\n\n\n\n\nFrom Duplicate 2 ( \n\n\n\n\n\n\n\n\n\nSleep wake cycling in early preterm infants: comparison of polysomnographic recordings with a novel EEG-based index.\n\n\n\n\n\n\n\n\n\n- Palmu, Kirsi; Kirjavainen, Turkka; Stjerna, Susanna; Salokivi, Tommi; Vanhatalo, Sampsa )\n\n\n\n\n\n\n\n\n\n\nFrom Duplicate 1 ( \n\n\n\n\n\n\n\n\n\nSleep wake cycling in early preterm infants: comparison of polysomnographic recordings with a novel EEG-based index.\n\n\n\n\n\n\n\n\n\n- Palmu, Kirsi; Kirjavainen, Turkka; Stjerna, Susanna; Salokivi, Tommi; Vanhatalo, Sampsa )\n\n\n\n", "page" : "1807-14", "publisher" : "International Federation of Clinical Neurophysiology", "title" : "Sleep wake cycling in early preterm infants: comparison of polysomnographic recordings with a novel EEG-based index.", "type" : "article-journal", "volume" : "124" }, "uris" : [ "http://www.mendeley.com/documents/?uuid=637fc19c-ad4d-4a71-a135-2bad42c9cb50" ] } ], "mendeley" : { "formattedCitation" : "[24]", "plainTextFormattedCitation" : "[24]", "previouslyFormattedCitation" : "[24]" }, "properties" : { "noteIndex" : 0 }, "schema" : "https://github.com/citation-style-language/schema/raw/master/csl-citation.json" }</w:instrText>
      </w:r>
      <w:r w:rsidR="00103745" w:rsidRPr="00103745">
        <w:rPr>
          <w:color w:val="FF0000"/>
          <w:sz w:val="2"/>
          <w:lang w:val="en-US"/>
        </w:rPr>
        <w:fldChar w:fldCharType="separate"/>
      </w:r>
      <w:r w:rsidR="00103745" w:rsidRPr="00103745">
        <w:rPr>
          <w:noProof/>
          <w:color w:val="FF0000"/>
          <w:sz w:val="2"/>
          <w:lang w:val="en-US"/>
        </w:rPr>
        <w:t>[24]</w:t>
      </w:r>
      <w:r w:rsidR="00103745" w:rsidRPr="00103745">
        <w:rPr>
          <w:color w:val="FF0000"/>
          <w:sz w:val="2"/>
          <w:lang w:val="en-US"/>
        </w:rPr>
        <w:fldChar w:fldCharType="end"/>
      </w:r>
    </w:p>
    <w:p w:rsidR="00782D1A" w:rsidRPr="00BC0AD4" w:rsidRDefault="00782D1A" w:rsidP="006D1ECC">
      <w:pPr>
        <w:pStyle w:val="EHD"/>
        <w:rPr>
          <w:color w:val="7030A0"/>
          <w:lang w:val="en-US"/>
        </w:rPr>
      </w:pPr>
      <w:r w:rsidRPr="00103745">
        <w:rPr>
          <w:color w:val="FF0000"/>
        </w:rPr>
        <w:t xml:space="preserve">In 2017, Dereymaekerset et al. </w:t>
      </w:r>
      <w:r>
        <w:rPr>
          <w:color w:val="FF0000"/>
          <w:lang w:val="en-US"/>
        </w:rPr>
        <w:fldChar w:fldCharType="begin" w:fldLock="1"/>
      </w:r>
      <w:r w:rsidR="00103745" w:rsidRPr="00103745">
        <w:rPr>
          <w:color w:val="FF0000"/>
        </w:rPr>
        <w:instrText>ADDIN CSL_CITATION { "citationItems" : [ { "id" : "ITEM-1", "itemData" : { "DOI" : "10.1142/S012906571750023X", "ISSN" : "0129-0657", "PMID" : "28460602", "abstract" : "Sleep state development in preterm neonates can provide crucial information regarding functional brain maturation and give insight into neurological well being. However, visual labeling of sleep stages from EEG requires expertise and is very time consuming, prompting the need for an automated procedure. We present a robust method for automated detection of preterm sleep from EEG, over a wide postmenstrual age (PMA = gestational age + postnatal age) range, focusing first on Quiet Sleep (QS) as an initial marker for sleep assessment. Our algorithm, CLuster-based Adaptive Sleep Staging (CLASS), detects QS if it remains relatively more discontinuous than non-QS over PMA. CLASS was optimized on a training set of 34 recordings aged 27\u201342 weeks PMA, and performance then assessed on a distinct test set of 55 recordings of the same age range. Results were compared to visual QS labeling from two independent raters (with inter-rater agreement Kappa = 0.93), using Sensitivity, Specificity, Detection Factor (DF = prop...", "author" : [ { "dropping-particle" : "", "family" : "Dereymaeker", "given" : "Anneleen", "non-dropping-particle" : "", "parse-names" : false, "suffix" : "" }, { "dropping-particle" : "", "family" : "Pillay", "given" : "Kirubin", "non-dropping-particle" : "", "parse-names" : false, "suffix" : "" }, { "dropping-particle" : "", "family" : "Vervisch", "given" : "Jan", "non-dropping-particle" : "", "parse-names" : false, "suffix" : "" }, { "dropping-particle" : "", "family" : "Huffel", "given" : "Sabine", "non-dropping-particle" : "Van", "parse-names" : false, "suffix" : "" }, { "dropping-particle" : "", "family" : "Naulaers", "given" : "Gunnar", "non-dropping-particle" : "", "parse-names" : false, "suffix" : "" }, { "dropping-particle" : "", "family" : "Jansen", "given" : "Katrien", "non-dropping-particle" : "", "parse-names" : false, "suffix" : "" }, { "dropping-particle" : "", "family" : "Vos", "given" : "Maarten", "non-dropping-particle" : "De", "parse-names" : false, "suffix" : "" } ], "container-title" : "International Journal of Neural Systems", "id" : "ITEM-1", "issue" : "0", "issued" : { "date-parts" : [ [ "2017" ] ] }, "page" : "1750023", "title" : "An automated quiet sleep detection approach in preterm infants as a gateway to assess brain maturation", "type" : "article-journal", "volume" : "27" }, "uris" : [ "http://www.mendeley.com/documents/?uuid=77c035ea-1eba-4604-a64f-82f755415f39" ] } ], "mendeley" : { "formattedCitation" : "[25]", "plainTextFormattedCitation" : "[25]", "previouslyFormattedCitation" : "[25]" }, "properties" : { "noteIndex" : 0 }, "schema" : "https://github.com/citation-style-language/schema/raw/master/csl-citation.json" }</w:instrText>
      </w:r>
      <w:r>
        <w:rPr>
          <w:color w:val="FF0000"/>
          <w:lang w:val="en-US"/>
        </w:rPr>
        <w:fldChar w:fldCharType="separate"/>
      </w:r>
      <w:r w:rsidR="00103745" w:rsidRPr="00103745">
        <w:rPr>
          <w:noProof/>
          <w:color w:val="FF0000"/>
        </w:rPr>
        <w:t>[25]</w:t>
      </w:r>
      <w:r>
        <w:rPr>
          <w:color w:val="FF0000"/>
          <w:lang w:val="en-US"/>
        </w:rPr>
        <w:fldChar w:fldCharType="end"/>
      </w:r>
      <w:r w:rsidRPr="00103745">
        <w:rPr>
          <w:color w:val="FF0000"/>
        </w:rPr>
        <w:t xml:space="preserve"> and Koolen et al. </w:t>
      </w:r>
      <w:r>
        <w:rPr>
          <w:color w:val="FF0000"/>
          <w:lang w:val="en-US"/>
        </w:rPr>
        <w:fldChar w:fldCharType="begin" w:fldLock="1"/>
      </w:r>
      <w:r w:rsidR="00103745" w:rsidRPr="00103745">
        <w:rPr>
          <w:color w:val="FF0000"/>
        </w:rPr>
        <w:instrText>ADDIN CSL_CITATION { "citationItems" : [ { "id" : "ITEM-1", "itemData" : { "DOI" : "10.1016/j.clinph.2017.02.025", "abstract" : "OBJECTIVE: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 "author" : [ { "dropping-particle" : "", "family" : "Koolen", "given" : "</w:instrText>
      </w:r>
      <w:r w:rsidR="00103745">
        <w:rPr>
          <w:color w:val="FF0000"/>
          <w:lang w:val="en-US"/>
        </w:rPr>
        <w:instrText>Ninah", "non-dropping-particle" : "", "parse-names" : false, "suffix" : "" }, { "dropping-particle" : "", "family" : "Oberdorfer", "given" : "L", "non-dropping-particle" : "", "parse-names" : false, "suffix" : "" }, { "dropping-particle" : "", "family" : "Rona", "given" : "Z", "non-dropping-particle" : "", "parse-names" : false, "suffix" : "" }, { "dropping-particle" : "", "family" : "Giordano", "given" : "V", "non-dropping-particle" : "", "parse-names" : false, "suffix" : "" }, { "dropping-particle" : "", "family" : "Werther", "given" : "T", "non-dropping-particle" : "", "parse-names" : false, "suffix" : "" }, { "dropping-particle" : "", "family" : "Klebermass-Schrehof", "given" : "Katrin", "non-dropping-particle" : "", "parse-names" : false, "suffix" : "" }, { "dropping-particle" : "", "family" : "Stevenson", "given" : "N", "non-dropping-particle" : "", "parse-names" : false, "suffix" : "" }, { "dropping-particle" : "", "family" : "Vanhatalo", "given" : "Sampsa", "non-dropping-particle" : "", "parse-names" : false, "suffix" : "" } ], "container-title" : "Clin Neurophysiol.", "id" : "ITEM-1", "issued" : { "date-parts" : [ [ "2017" ] ] }, "title" : "Automated classification of neonatal sleep states using EEG", "type" : "article-journal", "volume" : "Epub ahead" }, "uris" : [ "http://www.mendeley.com/documents/?uuid=15e79165-bc0b-4b8c-a9da-ef98c4c569b5" ] } ], "mendeley" : { "formattedCitation" : "[26]", "plainTextFormattedCitation" : "[26]", "previouslyFormattedCitation" : "[26]" }, "properties" : { "noteIndex" : 0 }, "schema" : "https://github.com/citation-style-language/schema/raw/master/csl-citation.json" }</w:instrText>
      </w:r>
      <w:r>
        <w:rPr>
          <w:color w:val="FF0000"/>
          <w:lang w:val="en-US"/>
        </w:rPr>
        <w:fldChar w:fldCharType="separate"/>
      </w:r>
      <w:r w:rsidR="00103745" w:rsidRPr="00103745">
        <w:rPr>
          <w:noProof/>
          <w:color w:val="FF0000"/>
          <w:lang w:val="en-US"/>
        </w:rPr>
        <w:t>[26]</w:t>
      </w:r>
      <w:r>
        <w:rPr>
          <w:color w:val="FF0000"/>
          <w:lang w:val="en-US"/>
        </w:rPr>
        <w:fldChar w:fldCharType="end"/>
      </w:r>
      <w:r>
        <w:rPr>
          <w:color w:val="FF0000"/>
          <w:lang w:val="en-US"/>
        </w:rPr>
        <w:t xml:space="preserve"> published a </w:t>
      </w:r>
      <w:r w:rsidRPr="00835B62">
        <w:rPr>
          <w:color w:val="FF0000"/>
          <w:lang w:val="en-US"/>
        </w:rPr>
        <w:t xml:space="preserve">classification </w:t>
      </w:r>
      <w:r>
        <w:rPr>
          <w:color w:val="FF0000"/>
          <w:lang w:val="en-US"/>
        </w:rPr>
        <w:t xml:space="preserve">algorithm </w:t>
      </w:r>
      <w:r w:rsidRPr="00835B62">
        <w:rPr>
          <w:color w:val="FF0000"/>
          <w:lang w:val="en-US"/>
        </w:rPr>
        <w:t xml:space="preserve">of preterm infant sleep </w:t>
      </w:r>
      <w:r>
        <w:rPr>
          <w:color w:val="FF0000"/>
          <w:lang w:val="en-US"/>
        </w:rPr>
        <w:t>states using</w:t>
      </w:r>
      <w:r w:rsidRPr="00835B62">
        <w:rPr>
          <w:color w:val="FF0000"/>
          <w:lang w:val="en-US"/>
        </w:rPr>
        <w:t xml:space="preserve"> EEG signals.</w:t>
      </w:r>
      <w:r>
        <w:rPr>
          <w:color w:val="FF0000"/>
          <w:lang w:val="en-US"/>
        </w:rPr>
        <w:t xml:space="preserve"> </w:t>
      </w:r>
      <w:r w:rsidRPr="0054690A">
        <w:rPr>
          <w:color w:val="FF0000"/>
          <w:lang w:val="en-US"/>
        </w:rPr>
        <w:t xml:space="preserve">Dereymaekerset </w:t>
      </w:r>
      <w:r>
        <w:rPr>
          <w:color w:val="FF0000"/>
          <w:lang w:val="en-US"/>
        </w:rPr>
        <w:t xml:space="preserve">et </w:t>
      </w:r>
      <w:r w:rsidRPr="0054690A">
        <w:rPr>
          <w:color w:val="FF0000"/>
          <w:lang w:val="en-US"/>
        </w:rPr>
        <w:t xml:space="preserve">al. </w:t>
      </w:r>
      <w:r>
        <w:rPr>
          <w:color w:val="FF0000"/>
          <w:lang w:val="en-US"/>
        </w:rPr>
        <w:t xml:space="preserve">focused mainly on identifying QS, where they based their analysis on the heightened discontinuity of the EEG during QS. Using a cluster-based adaptive sleep staging method they achieved very high results from the “Receiver Operating Characteristic” (ROC) with an area under the curve (AUC) of 0.97 for detecting QS from other sleep states out of preterm infant data stream. </w:t>
      </w:r>
      <w:r w:rsidRPr="00835B62">
        <w:rPr>
          <w:color w:val="FF0000"/>
          <w:lang w:val="en-US"/>
        </w:rPr>
        <w:t xml:space="preserve">Koolen et al. </w:t>
      </w:r>
      <w:r>
        <w:rPr>
          <w:color w:val="FF0000"/>
          <w:lang w:val="en-US"/>
        </w:rPr>
        <w:t xml:space="preserve">used six features on a nonlinear SVM classifier, resulting in an AUC of 0.83 for preterm infants &lt;32wk PMA and 0.87 for infants &gt;32 wk PMA. </w:t>
      </w:r>
      <w:r w:rsidRPr="00123967">
        <w:rPr>
          <w:color w:val="FF0000"/>
          <w:lang w:val="en-US"/>
        </w:rPr>
        <w:t>A more complete overview on sleep state classification based on EEG is given in another article of this special issue by Anneleen Dereymaeker et al.</w:t>
      </w:r>
    </w:p>
    <w:p w:rsidR="00782D1A" w:rsidRPr="00BC0AD4" w:rsidRDefault="00782D1A" w:rsidP="006D1ECC">
      <w:pPr>
        <w:pStyle w:val="EHD"/>
        <w:rPr>
          <w:color w:val="FF0000"/>
          <w:lang w:val="en-US"/>
        </w:rPr>
      </w:pPr>
    </w:p>
    <w:p w:rsidR="00782D1A" w:rsidRPr="00CE1FAD" w:rsidRDefault="00782D1A" w:rsidP="006D1ECC">
      <w:pPr>
        <w:rPr>
          <w:rFonts w:ascii="Times New Roman" w:hAnsi="Times New Roman" w:cs="Calibri"/>
          <w:color w:val="FF0000"/>
          <w:sz w:val="24"/>
          <w:szCs w:val="24"/>
          <w:lang w:eastAsia="nl-NL"/>
        </w:rPr>
      </w:pPr>
      <w:r w:rsidRPr="00CE1FAD">
        <w:rPr>
          <w:rFonts w:ascii="Times New Roman" w:hAnsi="Times New Roman" w:cs="Calibri"/>
          <w:color w:val="FF0000"/>
          <w:sz w:val="24"/>
          <w:szCs w:val="24"/>
          <w:lang w:eastAsia="nl-NL"/>
        </w:rPr>
        <w:t xml:space="preserve">As most previous studies were based on term </w:t>
      </w:r>
      <w:r>
        <w:rPr>
          <w:rFonts w:ascii="Times New Roman" w:hAnsi="Times New Roman" w:cs="Calibri"/>
          <w:color w:val="FF0000"/>
          <w:sz w:val="24"/>
          <w:szCs w:val="24"/>
          <w:lang w:eastAsia="nl-NL"/>
        </w:rPr>
        <w:t>newborns</w:t>
      </w:r>
      <w:r w:rsidRPr="00CE1FAD">
        <w:rPr>
          <w:rFonts w:ascii="Times New Roman" w:hAnsi="Times New Roman" w:cs="Calibri"/>
          <w:color w:val="FF0000"/>
          <w:sz w:val="24"/>
          <w:szCs w:val="24"/>
          <w:lang w:eastAsia="nl-NL"/>
        </w:rPr>
        <w:t xml:space="preserve">, in this </w:t>
      </w:r>
      <w:r>
        <w:rPr>
          <w:rFonts w:ascii="Times New Roman" w:hAnsi="Times New Roman" w:cs="Calibri"/>
          <w:color w:val="FF0000"/>
          <w:sz w:val="24"/>
          <w:szCs w:val="24"/>
          <w:lang w:eastAsia="nl-NL"/>
        </w:rPr>
        <w:t>paper</w:t>
      </w:r>
      <w:r w:rsidRPr="00CE1FAD">
        <w:rPr>
          <w:rFonts w:ascii="Times New Roman" w:hAnsi="Times New Roman" w:cs="Calibri"/>
          <w:color w:val="FF0000"/>
          <w:sz w:val="24"/>
          <w:szCs w:val="24"/>
          <w:lang w:eastAsia="nl-NL"/>
        </w:rPr>
        <w:t xml:space="preserve"> we </w:t>
      </w:r>
      <w:r>
        <w:rPr>
          <w:rFonts w:ascii="Times New Roman" w:hAnsi="Times New Roman" w:cs="Calibri"/>
          <w:color w:val="FF0000"/>
          <w:sz w:val="24"/>
          <w:szCs w:val="24"/>
          <w:lang w:eastAsia="nl-NL"/>
        </w:rPr>
        <w:t>aimed</w:t>
      </w:r>
      <w:r w:rsidRPr="00CE1FAD">
        <w:rPr>
          <w:rFonts w:ascii="Times New Roman" w:hAnsi="Times New Roman" w:cs="Calibri"/>
          <w:color w:val="FF0000"/>
          <w:sz w:val="24"/>
          <w:szCs w:val="24"/>
          <w:lang w:eastAsia="nl-NL"/>
        </w:rPr>
        <w:t xml:space="preserve"> to </w:t>
      </w:r>
      <w:r>
        <w:rPr>
          <w:rFonts w:ascii="Times New Roman" w:hAnsi="Times New Roman" w:cs="Calibri"/>
          <w:color w:val="FF0000"/>
          <w:sz w:val="24"/>
          <w:szCs w:val="24"/>
          <w:lang w:eastAsia="nl-NL"/>
        </w:rPr>
        <w:t xml:space="preserve">investigate the feasibility </w:t>
      </w:r>
      <w:r w:rsidRPr="00CE1FAD">
        <w:rPr>
          <w:rFonts w:ascii="Times New Roman" w:hAnsi="Times New Roman" w:cs="Calibri"/>
          <w:color w:val="FF0000"/>
          <w:sz w:val="24"/>
          <w:szCs w:val="24"/>
          <w:lang w:eastAsia="nl-NL"/>
        </w:rPr>
        <w:t xml:space="preserve">of </w:t>
      </w:r>
      <w:r>
        <w:rPr>
          <w:rFonts w:ascii="Times New Roman" w:hAnsi="Times New Roman" w:cs="Calibri"/>
          <w:color w:val="FF0000"/>
          <w:sz w:val="24"/>
          <w:szCs w:val="24"/>
          <w:lang w:eastAsia="nl-NL"/>
        </w:rPr>
        <w:t xml:space="preserve">classifying </w:t>
      </w:r>
      <w:r w:rsidRPr="00CE1FAD">
        <w:rPr>
          <w:rFonts w:ascii="Times New Roman" w:hAnsi="Times New Roman" w:cs="Calibri"/>
          <w:color w:val="FF0000"/>
          <w:sz w:val="24"/>
          <w:szCs w:val="24"/>
          <w:lang w:eastAsia="nl-NL"/>
        </w:rPr>
        <w:t>AS and QS based on HRV only for preterm infants. This would be c</w:t>
      </w:r>
      <w:r>
        <w:rPr>
          <w:rFonts w:ascii="Times New Roman" w:hAnsi="Times New Roman" w:cs="Calibri"/>
          <w:color w:val="FF0000"/>
          <w:sz w:val="24"/>
          <w:szCs w:val="24"/>
          <w:lang w:eastAsia="nl-NL"/>
        </w:rPr>
        <w:t xml:space="preserve">omplementary to the studies by </w:t>
      </w:r>
      <w:r w:rsidRPr="00CE1FAD">
        <w:rPr>
          <w:rFonts w:ascii="Times New Roman" w:hAnsi="Times New Roman" w:cs="Calibri"/>
          <w:color w:val="FF0000"/>
          <w:sz w:val="24"/>
          <w:szCs w:val="24"/>
          <w:lang w:eastAsia="nl-NL"/>
        </w:rPr>
        <w:t xml:space="preserve">Koolen et al. and Dereymaekers et al. (focusing on EEG analysis) as well as the work by Isler et al. (focusing on respiratory analysis). </w:t>
      </w:r>
    </w:p>
    <w:p w:rsidR="00782D1A" w:rsidRPr="00DA5161" w:rsidRDefault="00782D1A" w:rsidP="006D1ECC">
      <w:pPr>
        <w:pStyle w:val="Heading1"/>
        <w:rPr>
          <w:color w:val="FF0000"/>
        </w:rPr>
      </w:pPr>
      <w:r w:rsidRPr="00D8785D">
        <w:rPr>
          <w:rFonts w:ascii="Times New Roman" w:hAnsi="Times New Roman"/>
          <w:b/>
          <w:color w:val="auto"/>
          <w:sz w:val="24"/>
          <w:szCs w:val="24"/>
        </w:rPr>
        <w:lastRenderedPageBreak/>
        <w:t>Material and methods</w:t>
      </w:r>
    </w:p>
    <w:p w:rsidR="00782D1A" w:rsidRPr="00D8785D" w:rsidRDefault="00782D1A" w:rsidP="00EB7BCA">
      <w:pPr>
        <w:pStyle w:val="Heading2"/>
        <w:rPr>
          <w:rFonts w:ascii="Times New Roman" w:hAnsi="Times New Roman"/>
          <w:color w:val="auto"/>
          <w:sz w:val="24"/>
          <w:szCs w:val="24"/>
        </w:rPr>
      </w:pPr>
      <w:r w:rsidRPr="00D8785D">
        <w:rPr>
          <w:rFonts w:ascii="Times New Roman" w:hAnsi="Times New Roman"/>
          <w:color w:val="auto"/>
          <w:sz w:val="24"/>
          <w:szCs w:val="24"/>
          <w:u w:val="single"/>
        </w:rPr>
        <w:t>Population:</w:t>
      </w:r>
      <w:r w:rsidRPr="00D8785D">
        <w:rPr>
          <w:rFonts w:ascii="Times New Roman" w:hAnsi="Times New Roman"/>
          <w:color w:val="auto"/>
          <w:sz w:val="24"/>
          <w:szCs w:val="24"/>
        </w:rPr>
        <w:t xml:space="preserve"> </w:t>
      </w:r>
    </w:p>
    <w:p w:rsidR="00782D1A" w:rsidRPr="00D8785D" w:rsidRDefault="00782D1A" w:rsidP="000A5B02">
      <w:pPr>
        <w:rPr>
          <w:rStyle w:val="EHDChar"/>
          <w:lang w:val="en-US"/>
        </w:rPr>
      </w:pPr>
      <w:r w:rsidRPr="00D8785D">
        <w:rPr>
          <w:rStyle w:val="EHDChar"/>
          <w:lang w:val="en-US"/>
        </w:rPr>
        <w:t>In this retrospective study we analyzed eight healthy and stable preterm infants born at a mean gestational age of 30 ± 2.6 weeks, who were studied at a mean postmenstrual age of 34 ± 2.8 weeks. The mean birth weight was 1646 ± 309 g. The infants were admitted to the neonatal department at Máxima Medical Center Veldhoven, the Netherlands. Ethical approval was given by the medical ethical committee of the hospital and written consent was given by the patient’s parents.</w:t>
      </w:r>
    </w:p>
    <w:p w:rsidR="00782D1A" w:rsidRPr="00D8785D" w:rsidRDefault="00782D1A" w:rsidP="00EB7BCA">
      <w:pPr>
        <w:pStyle w:val="Heading2"/>
        <w:rPr>
          <w:rFonts w:ascii="Times New Roman" w:hAnsi="Times New Roman"/>
          <w:color w:val="auto"/>
          <w:sz w:val="24"/>
          <w:szCs w:val="24"/>
          <w:u w:val="single"/>
        </w:rPr>
      </w:pPr>
      <w:r w:rsidRPr="00D8785D">
        <w:rPr>
          <w:rFonts w:ascii="Times New Roman" w:hAnsi="Times New Roman"/>
          <w:color w:val="auto"/>
          <w:sz w:val="24"/>
          <w:szCs w:val="24"/>
          <w:u w:val="single"/>
        </w:rPr>
        <w:t xml:space="preserve">Annotation: </w:t>
      </w:r>
    </w:p>
    <w:p w:rsidR="00782D1A" w:rsidRPr="00145D72" w:rsidRDefault="00782D1A" w:rsidP="000A5B02">
      <w:pPr>
        <w:pStyle w:val="EHD"/>
        <w:rPr>
          <w:lang w:val="en-US"/>
        </w:rPr>
      </w:pPr>
      <w:r w:rsidRPr="00835B62">
        <w:rPr>
          <w:lang w:val="en-US"/>
        </w:rPr>
        <w:t>Data were annotated by three independent observers for the following neonatal sleep stat</w:t>
      </w:r>
      <w:r w:rsidRPr="009E41C7">
        <w:rPr>
          <w:lang w:val="en-US"/>
        </w:rPr>
        <w:t xml:space="preserve">es adhering the Prechtl system </w:t>
      </w:r>
      <w:r>
        <w:rPr>
          <w:rStyle w:val="EHDChar"/>
          <w:lang w:val="en-US"/>
        </w:rPr>
        <w:fldChar w:fldCharType="begin" w:fldLock="1"/>
      </w:r>
      <w:r w:rsidR="00103745">
        <w:rPr>
          <w:rStyle w:val="EHDChar"/>
          <w:lang w:val="en-US"/>
        </w:rPr>
        <w:instrText>ADDIN CSL_CITATION { "citationItems" : [ { "id" : "ITEM-1", "itemData" : { "abstract" : "The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 "author" : [ { "dropping-particle" : "", "family" : "Prechtl", "given" : "H F R", "non-dropping-particle" : "", "parse-names" : false, "suffix" : "" } ], "container-title" : "Brain Research", "id" : "ITEM-1", "issue" : "September 1973", "issued" : { "date-parts" : [ [ "1974" ] ] }, "page" : "185-212", "title" : "The behavioural states of the newborn infant (a review)", "type" : "article-journal", "volume" : "76" }, "uris" : [ "http://www.mendeley.com/documents/?uuid=b84d8563-ae58-4bc8-915f-df542bb4ea91" ] } ], "mendeley" : { "formattedCitation" : "[27]", "plainTextFormattedCitation" : "[27]", "previouslyFormattedCitation" : "[27]" }, "properties" : { "noteIndex" : 0 }, "schema" : "https://github.com/citation-style-language/schema/raw/master/csl-citation.json" }</w:instrText>
      </w:r>
      <w:r>
        <w:rPr>
          <w:rStyle w:val="EHDChar"/>
          <w:lang w:val="en-US"/>
        </w:rPr>
        <w:fldChar w:fldCharType="separate"/>
      </w:r>
      <w:r w:rsidR="00103745" w:rsidRPr="00103745">
        <w:rPr>
          <w:rStyle w:val="EHDChar"/>
          <w:noProof/>
          <w:lang w:val="en-US"/>
        </w:rPr>
        <w:t>[27]</w:t>
      </w:r>
      <w:r>
        <w:rPr>
          <w:rStyle w:val="EHDChar"/>
          <w:lang w:val="en-US"/>
        </w:rPr>
        <w:fldChar w:fldCharType="end"/>
      </w:r>
      <w:r w:rsidRPr="000A5B02">
        <w:rPr>
          <w:lang w:val="en-US"/>
        </w:rPr>
        <w:t xml:space="preserve">: AS, QS, active and quiet wake, vocalization and body positions. </w:t>
      </w:r>
      <w:r w:rsidRPr="00145D72">
        <w:rPr>
          <w:lang w:val="en-US"/>
        </w:rPr>
        <w:t>The mean annotation time per infant was 334 ± 54 min with simultaneous video recording, ECG and thorax impedance. After removal of caretaking episodes, the recordings were divided into 30-s epochs and sleep states were assumed to be coded correctly if at least two annotators agreed. The total number of annotations were 4057 30-s epochs, of which 845 were discarded because of signal corruptions or disagreement between observers. Of the remaining 3212 annotated 30-s epochs, 283 had other sleep states than AS or QS. For the analysis a total of 2929 30-s epochs remained with AS (n=2617) or QS epochs (n=312). The Cohen’s kappa (</w:t>
      </w:r>
      <w:r w:rsidRPr="000A5B02">
        <w:t>κ</w:t>
      </w:r>
      <w:r w:rsidRPr="00145D72">
        <w:rPr>
          <w:lang w:val="en-US"/>
        </w:rPr>
        <w:t xml:space="preserve">) coefficient of agreement representing interrater variability ranged between 0.61-0.80 for AS (substantial) and between 0.41-0.60 for QS (moderate) </w:t>
      </w:r>
      <w:r>
        <w:rPr>
          <w:rStyle w:val="EHDChar"/>
          <w:lang w:val="en-US"/>
        </w:rPr>
        <w:fldChar w:fldCharType="begin" w:fldLock="1"/>
      </w:r>
      <w:r w:rsidR="00103745">
        <w:rPr>
          <w:rStyle w:val="EHDChar"/>
          <w:lang w:val="en-US"/>
        </w:rPr>
        <w:instrText>ADDIN CSL_CITATION { "citationItems" : [ { "id" : "ITEM-1", "itemData" : { "DOI" : "10.2307/2529310", "ISBN" : "0006341X", "ISSN" : "0006-341X", "PMID" : "843571", "abstract" : "This paper presents a general statistical methodology for the analysis of multivariate categorical data arising from observer reliability studies. The procedure essentially involves the construction of functions of the observed proportions which are directed at the extent to which the observers agree among themselves and the construction of test statistics for hypotheses involving these functions. Tests for interobserver bias are presented in terms of first-order marginal homogeneity and measures of interobserver agreement are developed as generalized kappa-type statistics. These procedures are illustrated with a clinical diagnosis example from the epidemiological literature.", "author" : [ { "dropping-particle" : "", "family" : "Landis", "given" : "J R", "non-dropping-particle" : "", "parse-names" : false, "suffix" : "" }, { "dropping-particle" : "", "family" : "Koch", "given" : "G G", "non-dropping-particle" : "", "parse-names" : false, "suffix" : "" } ], "container-title" : "Biometrics", "id" : "ITEM-1", "issue" : "1", "issued" : { "date-parts" : [ [ "1977" ] ] }, "page" : "159-174", "title" : "The measurement of observer agreement for categorical data", "type" : "article-journal", "volume" : "33" }, "uris" : [ "http://www.mendeley.com/documents/?uuid=9e7a9f50-9c4f-4097-88cb-0d2f3ec91b70" ] } ], "mendeley" : { "formattedCitation" : "[28]", "plainTextFormattedCitation" : "[28]", "previouslyFormattedCitation" : "[28]" }, "properties" : { "noteIndex" : 0 }, "schema" : "https://github.com/citation-style-language/schema/raw/master/csl-citation.json" }</w:instrText>
      </w:r>
      <w:r>
        <w:rPr>
          <w:rStyle w:val="EHDChar"/>
          <w:lang w:val="en-US"/>
        </w:rPr>
        <w:fldChar w:fldCharType="separate"/>
      </w:r>
      <w:r w:rsidR="00103745" w:rsidRPr="00103745">
        <w:rPr>
          <w:rStyle w:val="EHDChar"/>
          <w:noProof/>
          <w:lang w:val="en-US"/>
        </w:rPr>
        <w:t>[28]</w:t>
      </w:r>
      <w:r>
        <w:rPr>
          <w:rStyle w:val="EHDChar"/>
          <w:lang w:val="en-US"/>
        </w:rPr>
        <w:fldChar w:fldCharType="end"/>
      </w:r>
      <w:r w:rsidRPr="00145D72">
        <w:rPr>
          <w:lang w:val="en-US"/>
        </w:rPr>
        <w:t xml:space="preserve">. </w:t>
      </w:r>
    </w:p>
    <w:p w:rsidR="00782D1A" w:rsidRDefault="00782D1A" w:rsidP="00EB7BCA">
      <w:pPr>
        <w:pStyle w:val="Heading2"/>
        <w:rPr>
          <w:rFonts w:ascii="Times New Roman" w:hAnsi="Times New Roman"/>
          <w:color w:val="auto"/>
          <w:sz w:val="24"/>
          <w:szCs w:val="24"/>
          <w:u w:val="single"/>
        </w:rPr>
      </w:pPr>
      <w:r w:rsidRPr="00EB7BCA">
        <w:rPr>
          <w:rFonts w:ascii="Times New Roman" w:hAnsi="Times New Roman"/>
          <w:color w:val="auto"/>
          <w:sz w:val="24"/>
          <w:szCs w:val="24"/>
          <w:u w:val="single"/>
        </w:rPr>
        <w:t xml:space="preserve">Data acquisition: </w:t>
      </w:r>
    </w:p>
    <w:p w:rsidR="00782D1A" w:rsidRPr="00145D72" w:rsidRDefault="00782D1A" w:rsidP="000A5B02">
      <w:pPr>
        <w:pStyle w:val="EHD"/>
        <w:rPr>
          <w:lang w:val="en-US"/>
        </w:rPr>
      </w:pPr>
      <w:r w:rsidRPr="00145D72">
        <w:rPr>
          <w:lang w:val="en-US"/>
        </w:rPr>
        <w:t>The ECG was recorded with three standard leads. The recording device was a Philips monitor (IntelliVue MX 800, Germany) using 250 Hz (</w:t>
      </w:r>
      <w:r w:rsidRPr="00145D72">
        <w:rPr>
          <w:i/>
          <w:u w:val="single"/>
          <w:lang w:val="en-US"/>
        </w:rPr>
        <w:t>n</w:t>
      </w:r>
      <w:r w:rsidRPr="00145D72">
        <w:rPr>
          <w:lang w:val="en-US"/>
        </w:rPr>
        <w:t>=2) and 500 Hz (</w:t>
      </w:r>
      <w:r w:rsidRPr="00145D72">
        <w:rPr>
          <w:i/>
          <w:u w:val="single"/>
          <w:lang w:val="en-US"/>
        </w:rPr>
        <w:t>n</w:t>
      </w:r>
      <w:r w:rsidRPr="00145D72">
        <w:rPr>
          <w:lang w:val="en-US"/>
        </w:rPr>
        <w:t xml:space="preserve">=6) sample frequency for the </w:t>
      </w:r>
      <w:r w:rsidRPr="00145D72">
        <w:rPr>
          <w:lang w:val="en-US"/>
        </w:rPr>
        <w:lastRenderedPageBreak/>
        <w:t xml:space="preserve">ECG. Sample frequencies of 250 Hz and </w:t>
      </w:r>
      <w:r>
        <w:rPr>
          <w:lang w:val="en-US"/>
        </w:rPr>
        <w:t>higher</w:t>
      </w:r>
      <w:r w:rsidRPr="00145D72">
        <w:rPr>
          <w:lang w:val="en-US"/>
        </w:rPr>
        <w:t xml:space="preserve"> are sufficient for linear HRV analysis </w:t>
      </w:r>
      <w:r>
        <w:rPr>
          <w:lang w:val="en-US"/>
        </w:rPr>
        <w:fldChar w:fldCharType="begin" w:fldLock="1"/>
      </w:r>
      <w:r w:rsidR="00103745">
        <w:rPr>
          <w:lang w:val="en-US"/>
        </w:rPr>
        <w:instrText>ADDIN CSL_CITATION { "citationItems" : [ { "id" : "ITEM-1", "itemData" : { "DOI" : "10.1088/0967-3334/36/9/1827", "ISBN" : "1361-6579 (Electronic)\\r0967-3334 (Linking)", "ISSN" : "1361-6579", "PMID" : "26234196", "abstract" : "As the literature on heart rate variability (HRV) continues to burgeon, so too do the challenges faced with comparing results across studies conducted under different recording conditions and analysis options. Two important methodological considerations are (1) what sampling frequency (SF) to use when digitizing the electrocardiogram (ECG), and (2) whether to interpolate an ECG to enhance the accuracy of R-peak detection. Although specific recommendations have been offered on both points, the evidence used to support them can be seen to possess a number of methodological limitations. The present study takes a new and careful look at how SF influences 24 widely used time- and frequency-domain measures of HRV through the use of a Monte Carlo-based analysis of false positive rates (FPRs) associated with two-sample tests on independent sets of healthy subjects. HRV values from the first sample were calculated at 1000 Hz, and HRV values from the second sample were calculated at progressively lower SFs (and either with or without R-peak interpolation). When R-peak interpolation was applied prior to HRV calculation, FPRs for all HRV measures remained very close to 0.05 (i.e. the theoretically expected value), even when the second sample had an SF well below 100 Hz. Without R-peak interpolation, all HRV measures held their expected FPR down to 125 Hz (and far lower, in the case of some measures). These results provide concrete insights into the statistical validity of comparing datasets obtained at (potentially) very different SFs; comparisons which are particularly relevant for the domains of meta-analysis and mobile health.", "author" : [ { "dropping-particle" : "", "family" : "Ellis", "given" : "Robert J", "non-dropping-particle" : "", "parse-names" : false, "suffix" : "" }, { "dropping-particle" : "", "family" : "Zhu", "given" : "Bilei", "non-dropping-particle" : "", "parse-names" : false, "suffix" : "" }, { "dropping-particle" : "", "family" : "Koenig", "given" : "Julian", "non-dropping-particle" : "", "parse-names" : false, "suffix" : "" }, { "dropping-particle" : "", "family" : "Thayer", "given" : "Julian F", "non-dropping-particle" : "", "parse-names" : false, "suffix" : "" }, { "dropping-particle" : "", "family" : "Wang", "given" : "Ye", "non-dropping-particle" : "", "parse-names" : false, "suffix" : "" } ], "container-title" : "Physiological measurement", "id" : "ITEM-1", "issue" : "9", "issued" : { "date-parts" : [ [ "2015" ] ] }, "page" : "1827-1852", "publisher" : "IOP Publishing", "title" : "A careful look at ECG sampling frequency and R-peak interpolation on short-term measures of heart rate variability", "type" : "article-journal", "volume" : "36" }, "uris" : [ "http://www.mendeley.com/documents/?uuid=d1b63d1c-feb1-4957-adcf-56895d354d7e" ] } ], "mendeley" : { "formattedCitation" : "[29]", "plainTextFormattedCitation" : "[29]", "previouslyFormattedCitation" : "[29]" }, "properties" : { "noteIndex" : 0 }, "schema" : "https://github.com/citation-style-language/schema/raw/master/csl-citation.json" }</w:instrText>
      </w:r>
      <w:r>
        <w:rPr>
          <w:lang w:val="en-US"/>
        </w:rPr>
        <w:fldChar w:fldCharType="separate"/>
      </w:r>
      <w:r w:rsidR="00103745" w:rsidRPr="00103745">
        <w:rPr>
          <w:noProof/>
          <w:lang w:val="en-US"/>
        </w:rPr>
        <w:t>[29]</w:t>
      </w:r>
      <w:r>
        <w:rPr>
          <w:lang w:val="en-US"/>
        </w:rPr>
        <w:fldChar w:fldCharType="end"/>
      </w:r>
      <w:r w:rsidRPr="00145D72">
        <w:rPr>
          <w:lang w:val="en-US"/>
        </w:rPr>
        <w:t xml:space="preserve">. From the ECG signal the R peaks were detected with an in-house developed algorithm </w:t>
      </w:r>
      <w:r>
        <w:rPr>
          <w:lang w:val="en-US"/>
        </w:rPr>
        <w:fldChar w:fldCharType="begin" w:fldLock="1"/>
      </w:r>
      <w:r w:rsidR="00103745">
        <w:rPr>
          <w:lang w:val="en-US"/>
        </w:rPr>
        <w:instrText>ADDIN CSL_CITATION { "citationItems" : [ { "id" : "ITEM-1", "itemData" : { "DOI" : "10.1109/TBME.2016.2553060", "ISSN" : "0018-9294", "author" : [ { "dropping-particle" : "", "family" : "Wijshoff", "given" : "Ralph", "non-dropping-particle" : "", "parse-names" : false, "suffix" : "" }, { "dropping-particle" : "", "family" : "Mischi", "given" : "Massimo", "non-dropping-particle" : "", "parse-names" : false, "suffix" : "" }, { "dropping-particle" : "", "family" : "Aarts", "given" : "Ronald", "non-dropping-particle" : "", "parse-names" : false, "suffix" : "" } ], "container-title" : "IEEE Transactions on Biomedical Engineering", "id" : "ITEM-1", "issue" : "99", "issued" : { "date-parts" : [ [ "2016" ] ] }, "page" : "1-1", "title" : "Reduction of periodic motion artifacts in photoplethysmography", "type" : "article-journal", "volume" : "PP" }, "uris" : [ "http://www.mendeley.com/documents/?uuid=f1a7db74-9edd-4fbc-894d-ae1a4a19dbe5" ] } ], "mendeley" : { "formattedCitation" : "[30]", "plainTextFormattedCitation" : "[30]", "previouslyFormattedCitation" : "[30]" }, "properties" : { "noteIndex" : 0 }, "schema" : "https://github.com/citation-style-language/schema/raw/master/csl-citation.json" }</w:instrText>
      </w:r>
      <w:r>
        <w:rPr>
          <w:lang w:val="en-US"/>
        </w:rPr>
        <w:fldChar w:fldCharType="separate"/>
      </w:r>
      <w:r w:rsidR="00103745" w:rsidRPr="00103745">
        <w:rPr>
          <w:noProof/>
          <w:lang w:val="en-US"/>
        </w:rPr>
        <w:t>[30]</w:t>
      </w:r>
      <w:r>
        <w:rPr>
          <w:lang w:val="en-US"/>
        </w:rPr>
        <w:fldChar w:fldCharType="end"/>
      </w:r>
      <w:r w:rsidRPr="00145D72">
        <w:rPr>
          <w:lang w:val="en-US"/>
        </w:rPr>
        <w:t xml:space="preserve">. Subsequently, the R-R intervals were used for HRV feature analysis. </w:t>
      </w:r>
    </w:p>
    <w:p w:rsidR="00782D1A" w:rsidRDefault="00782D1A" w:rsidP="00EB7BCA">
      <w:pPr>
        <w:pStyle w:val="Heading2"/>
        <w:rPr>
          <w:rFonts w:ascii="Times New Roman" w:hAnsi="Times New Roman"/>
          <w:color w:val="auto"/>
          <w:sz w:val="24"/>
          <w:szCs w:val="24"/>
          <w:u w:val="single"/>
        </w:rPr>
      </w:pPr>
      <w:r w:rsidRPr="00EB7BCA">
        <w:rPr>
          <w:rFonts w:ascii="Times New Roman" w:hAnsi="Times New Roman"/>
          <w:color w:val="auto"/>
          <w:sz w:val="24"/>
          <w:szCs w:val="24"/>
          <w:u w:val="single"/>
        </w:rPr>
        <w:t>HRV features:</w:t>
      </w:r>
    </w:p>
    <w:p w:rsidR="00782D1A" w:rsidRDefault="00782D1A" w:rsidP="000A5B02">
      <w:pPr>
        <w:pStyle w:val="EHD"/>
        <w:rPr>
          <w:lang w:val="en-US"/>
        </w:rPr>
      </w:pPr>
      <w:r w:rsidRPr="00D8785D">
        <w:rPr>
          <w:color w:val="FF0000"/>
          <w:lang w:val="en-US"/>
        </w:rPr>
        <w:t xml:space="preserve">We selected 20 HRV features </w:t>
      </w:r>
      <w:r>
        <w:rPr>
          <w:color w:val="FF0000"/>
          <w:lang w:val="en-US"/>
        </w:rPr>
        <w:t>using</w:t>
      </w:r>
      <w:r w:rsidRPr="00D8785D">
        <w:rPr>
          <w:color w:val="FF0000"/>
          <w:lang w:val="en-US"/>
        </w:rPr>
        <w:t xml:space="preserve"> 1</w:t>
      </w:r>
      <w:r>
        <w:rPr>
          <w:color w:val="FF0000"/>
          <w:lang w:val="en-US"/>
        </w:rPr>
        <w:t>8</w:t>
      </w:r>
      <w:r w:rsidRPr="00D8785D">
        <w:rPr>
          <w:color w:val="FF0000"/>
          <w:lang w:val="en-US"/>
        </w:rPr>
        <w:t xml:space="preserve"> commonly used features in adult sleep analysis </w:t>
      </w:r>
      <w:r w:rsidRPr="00D8785D">
        <w:rPr>
          <w:color w:val="FF0000"/>
          <w:lang w:val="en-US"/>
        </w:rPr>
        <w:fldChar w:fldCharType="begin" w:fldLock="1"/>
      </w:r>
      <w:r w:rsidR="00103745">
        <w:rPr>
          <w:color w:val="FF0000"/>
          <w:lang w:val="en-US"/>
        </w:rPr>
        <w:instrText>ADDIN CSL_CITATION { "citationItems" : [ { "id" : "ITEM-1", "itemData" : { "DOI" : "10.1088/0967-3334/36/10/2027", "ISSN" : "0967-3334", "author" : [ { "dropping-particle" : "", "family" : "Fonseca", "given" : "Pedro", "non-dropping-particle" : "", "parse-names" : false, "suffix" : "" }, { "dropping-particle" : "", "family" : "Long", "given" : "Xi", "non-dropping-particle" : "", "parse-names" : false, "suffix" : "" }, { "dropping-particle" : "", "family" : "Radha", "given" : "Mustafa", "non-dropping-particle" : "", "parse-names" : false, "suffix" : "" }, { "dropping-particle" : "", "family" : "Haakma", "given" : "Reinder", "non-dropping-particle" : "", "parse-names" : false, "suffix" : "" }, { "dropping-particle" : "", "family" : "Aarts", "given" : "Ronald M", "non-dropping-particle" : "", "parse-names" : false, "suffix" : "" }, { "dropping-particle" : "", "family" : "Rolink", "given" : "J\u00e9r\u00f4me", "non-dropping-particle" : "", "parse-names" : false, "suffix" : "" } ], "container-title" : "Physiological Measurement", "id" : "ITEM-1", "issue" : "10", "issued" : { "date-parts" : [ [ "2015", "10", "1" ] ] }, "page" : "2027-2040", "title" : "Sleep stage classification with ECG and respiratory effort", "type" : "article-journal", "volume" : "36" }, "uris" : [ "http://www.mendeley.com/documents/?uuid=a4f9532f-089a-4851-ad65-234b16fb617b" ] }, { "id" : "ITEM-2",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"ITEM-2",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"ITEM-3", "itemData" : { "DOI" : "10.1109/JBHI.2015.2487446", "ISSN" : "2168-2194", "author" : [ { "dropping-particle" : "", "family" : "Long", "given" : "Xi", "non-dropping-particle" : "", "parse-names" : false, "suffix" : "" }, { "dropping-particle" : "", "family" : "Fonseca", "given" : "Pedro", "non-dropping-particle" : "", "parse-names" : false, "suffix" : "" }, { "dropping-particle" : "", "family" : "Aarts", "given" : "Ronald", "non-dropping-particle" : "", "parse-names" : false, "suffix" : "" }, { "dropping-particle" : "", "family" : "Haakma", "given" : "Reinder", "non-dropping-particle" : "", "parse-names" : false, "suffix" : "" }, { "dropping-particle" : "", "family" : "Rolink", "given" : "Jerome", "non-dropping-particle" : "", "parse-names" : false, "suffix" : "" }, { "dropping-particle" : "", "family" : "Leonhardt", "given" : "Steffen", "non-dropping-particle" : "", "parse-names" : false, "suffix" : "" } ], "container-title" : "IEEE Journal of Biomedical and Health Informatics", "id" : "ITEM-3", "issued" : { "date-parts" : [ [ "2015" ] ] }, "page" : "1-1", "title" : "Detection of nocturnal slow wave sleep based on cardiorespiratory activity in healthy adults", "type" : "article-journal" }, "uris" : [ "http://www.mendeley.com/documents/?uuid=7685ac30-31c0-4a65-acc7-c965b11de0a3" ] } ], "mendeley" : { "formattedCitation" : "[14,16,31]", "plainTextFormattedCitation" : "[14,16,31]", "previouslyFormattedCitation" : "[14,16,31]" }, "properties" : { "noteIndex" : 0 }, "schema" : "https://github.com/citation-style-language/schema/raw/master/csl-citation.json" }</w:instrText>
      </w:r>
      <w:r w:rsidRPr="00D8785D">
        <w:rPr>
          <w:color w:val="FF0000"/>
          <w:lang w:val="en-US"/>
        </w:rPr>
        <w:fldChar w:fldCharType="separate"/>
      </w:r>
      <w:r w:rsidR="00103745" w:rsidRPr="00103745">
        <w:rPr>
          <w:noProof/>
          <w:color w:val="FF0000"/>
          <w:lang w:val="en-US"/>
        </w:rPr>
        <w:t>[14,16,31]</w:t>
      </w:r>
      <w:r w:rsidRPr="00D8785D">
        <w:rPr>
          <w:color w:val="FF0000"/>
          <w:lang w:val="en-US"/>
        </w:rPr>
        <w:fldChar w:fldCharType="end"/>
      </w:r>
      <w:r w:rsidRPr="00D8785D">
        <w:rPr>
          <w:color w:val="FF0000"/>
          <w:lang w:val="en-US"/>
        </w:rPr>
        <w:t xml:space="preserve"> </w:t>
      </w:r>
      <w:r>
        <w:rPr>
          <w:color w:val="FF0000"/>
          <w:lang w:val="en-US"/>
        </w:rPr>
        <w:t>and</w:t>
      </w:r>
      <w:r w:rsidRPr="00D8785D">
        <w:rPr>
          <w:color w:val="FF0000"/>
          <w:lang w:val="en-US"/>
        </w:rPr>
        <w:t xml:space="preserve"> </w:t>
      </w:r>
      <w:r>
        <w:rPr>
          <w:color w:val="FF0000"/>
          <w:lang w:val="en-US"/>
        </w:rPr>
        <w:t>two</w:t>
      </w:r>
      <w:r w:rsidRPr="00D8785D">
        <w:rPr>
          <w:color w:val="FF0000"/>
          <w:lang w:val="en-US"/>
        </w:rPr>
        <w:t xml:space="preserve"> preterm infant specific frequency </w:t>
      </w:r>
      <w:r>
        <w:rPr>
          <w:color w:val="FF0000"/>
          <w:lang w:val="en-US"/>
        </w:rPr>
        <w:t xml:space="preserve">domain </w:t>
      </w:r>
      <w:r w:rsidRPr="00D8785D">
        <w:rPr>
          <w:color w:val="FF0000"/>
          <w:lang w:val="en-US"/>
        </w:rPr>
        <w:t>features</w:t>
      </w:r>
      <w:r>
        <w:rPr>
          <w:color w:val="FF0000"/>
          <w:lang w:val="en-US"/>
        </w:rPr>
        <w:t>. The adult frequencies are divided into very low frequency (VLF), low frequency (LF) and high frequency (HF).</w:t>
      </w:r>
      <w:r w:rsidRPr="00D4653A">
        <w:rPr>
          <w:lang w:val="en-US"/>
        </w:rPr>
        <w:t xml:space="preserve"> </w:t>
      </w:r>
      <w:r w:rsidRPr="00145D72">
        <w:rPr>
          <w:lang w:val="en-US"/>
        </w:rPr>
        <w:t xml:space="preserve">We refer to </w:t>
      </w:r>
      <w:r w:rsidRPr="00145D72">
        <w:rPr>
          <w:b/>
          <w:lang w:val="en-US"/>
        </w:rPr>
        <w:t xml:space="preserve">Table </w:t>
      </w:r>
      <w:r>
        <w:rPr>
          <w:b/>
          <w:lang w:val="en-US"/>
        </w:rPr>
        <w:t>2</w:t>
      </w:r>
      <w:r w:rsidRPr="00145D72">
        <w:rPr>
          <w:lang w:val="en-US"/>
        </w:rPr>
        <w:t xml:space="preserve"> for details</w:t>
      </w:r>
      <w:r>
        <w:rPr>
          <w:lang w:val="en-US"/>
        </w:rPr>
        <w:t>.</w:t>
      </w:r>
      <w:r>
        <w:rPr>
          <w:color w:val="FF0000"/>
          <w:lang w:val="en-US"/>
        </w:rPr>
        <w:t xml:space="preserve"> To create the two additional premature frequency ranges we extended the HF feature to three HF features: HF, pHF1 and pHF2</w:t>
      </w:r>
      <w:r w:rsidRPr="00D8785D">
        <w:rPr>
          <w:color w:val="FF0000"/>
          <w:lang w:val="en-US"/>
        </w:rPr>
        <w:t xml:space="preserve"> </w:t>
      </w:r>
      <w:r>
        <w:rPr>
          <w:color w:val="FF0000"/>
          <w:lang w:val="en-US"/>
        </w:rPr>
        <w:t xml:space="preserve">with a standard adult frequency range from 0.15 to 0.4Hz for HF, and additional ranges of 0.45-0.7Hz for pHF1 </w:t>
      </w:r>
      <w:r w:rsidRPr="00D8785D">
        <w:rPr>
          <w:color w:val="FF0000"/>
          <w:lang w:val="en-US"/>
        </w:rPr>
        <w:t xml:space="preserve">and </w:t>
      </w:r>
      <w:r>
        <w:rPr>
          <w:color w:val="FF0000"/>
          <w:lang w:val="en-US"/>
        </w:rPr>
        <w:t xml:space="preserve">0.7-1.5Hz for pHF2 </w:t>
      </w:r>
      <w:r>
        <w:rPr>
          <w:color w:val="FF0000"/>
          <w:lang w:val="en-US"/>
        </w:rPr>
        <w:fldChar w:fldCharType="begin" w:fldLock="1"/>
      </w:r>
      <w:r w:rsidR="00103745">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Pr>
          <w:color w:val="FF0000"/>
          <w:lang w:val="en-US"/>
        </w:rPr>
        <w:fldChar w:fldCharType="separate"/>
      </w:r>
      <w:r w:rsidR="00103745" w:rsidRPr="00103745">
        <w:rPr>
          <w:noProof/>
          <w:color w:val="FF0000"/>
          <w:lang w:val="en-US"/>
        </w:rPr>
        <w:t>[32]</w:t>
      </w:r>
      <w:r>
        <w:rPr>
          <w:color w:val="FF0000"/>
          <w:lang w:val="en-US"/>
        </w:rPr>
        <w:fldChar w:fldCharType="end"/>
      </w:r>
      <w:r w:rsidRPr="00D8785D">
        <w:rPr>
          <w:color w:val="FF0000"/>
          <w:lang w:val="en-US"/>
        </w:rPr>
        <w:t xml:space="preserve"> </w:t>
      </w:r>
      <w:r>
        <w:rPr>
          <w:color w:val="FF0000"/>
          <w:lang w:val="en-US"/>
        </w:rPr>
        <w:t>to accommodate the increased cardiorespiratory rates in preterm infants</w:t>
      </w:r>
      <w:r w:rsidRPr="00D8785D">
        <w:rPr>
          <w:color w:val="FF0000"/>
          <w:lang w:val="en-US"/>
        </w:rPr>
        <w:t>.</w:t>
      </w:r>
      <w:r>
        <w:rPr>
          <w:lang w:val="en-US"/>
        </w:rPr>
        <w:t xml:space="preserve"> A</w:t>
      </w:r>
      <w:r w:rsidRPr="00145D72">
        <w:rPr>
          <w:lang w:val="en-US"/>
        </w:rPr>
        <w:t xml:space="preserve"> sliding window of different length (1; 2.5; 5 min) centered on each 30-s epoch </w:t>
      </w:r>
      <w:r>
        <w:rPr>
          <w:lang w:val="en-US"/>
        </w:rPr>
        <w:t xml:space="preserve">was used </w:t>
      </w:r>
      <w:r w:rsidRPr="00145D72">
        <w:rPr>
          <w:lang w:val="en-US"/>
        </w:rPr>
        <w:t xml:space="preserve">to evaluate if different windowing gives additional information for separating sleep states in preterm infants. </w:t>
      </w:r>
    </w:p>
    <w:p w:rsidR="00782D1A" w:rsidRPr="00145D72" w:rsidRDefault="00782D1A" w:rsidP="000A5B02">
      <w:pPr>
        <w:pStyle w:val="EHD"/>
        <w:rPr>
          <w:lang w:val="en-US"/>
        </w:rPr>
      </w:pPr>
      <w:r w:rsidRPr="00145D72">
        <w:rPr>
          <w:lang w:val="en-US"/>
        </w:rPr>
        <w:t xml:space="preserve">R-peaks in ECG, needed for the HRV, appear inherently non-equidistant in time. To avoid introducing extra parameters in resampling the signal, the Lomb-Scargle algorithm for spectral analysis was applied </w:t>
      </w:r>
      <w:r>
        <w:rPr>
          <w:lang w:val="en-US"/>
        </w:rPr>
        <w:fldChar w:fldCharType="begin" w:fldLock="1"/>
      </w:r>
      <w:r w:rsidR="00103745">
        <w:rPr>
          <w:lang w:val="en-US"/>
        </w:rPr>
        <w:instrText>ADDIN CSL_CITATION { "citationItems" : [ { "id" : "ITEM-1", "itemData" : { "DOI" : "10.1076/brhm.30.2.178.1422", "ISSN" : "0929-1016", "author" : [ { "dropping-particle" : "", "family" : "Ruf", "given" : "T.", "non-dropping-particle" : "", "parse-names" : false, "suffix" : "" } ], "container-title" : "Biological Rhythm Research", "id" : "ITEM-1", "issue" : "2", "issued" : { "date-parts" : [ [ "1999", "4", "1" ] ] }, "page" : "178-201", "title" : "The Lomb-Scargle periodogram in biological rhythm research: analysis of incomplete and unequally spaced time-series", "type" : "article-journal", "volume" : "30" }, "uris" : [ "http://www.mendeley.com/documents/?uuid=36ef6d11-c22f-4219-96e7-a72b3be82ec3" ] } ], "mendeley" : { "formattedCitation" : "[33]", "plainTextFormattedCitation" : "[33]", "previouslyFormattedCitation" : "[33]" }, "properties" : { "noteIndex" : 0 }, "schema" : "https://github.com/citation-style-language/schema/raw/master/csl-citation.json" }</w:instrText>
      </w:r>
      <w:r>
        <w:rPr>
          <w:lang w:val="en-US"/>
        </w:rPr>
        <w:fldChar w:fldCharType="separate"/>
      </w:r>
      <w:r w:rsidR="00103745" w:rsidRPr="00103745">
        <w:rPr>
          <w:noProof/>
          <w:lang w:val="en-US"/>
        </w:rPr>
        <w:t>[33]</w:t>
      </w:r>
      <w:r>
        <w:rPr>
          <w:lang w:val="en-US"/>
        </w:rPr>
        <w:fldChar w:fldCharType="end"/>
      </w:r>
      <w:r w:rsidRPr="00145D72">
        <w:rPr>
          <w:lang w:val="en-US"/>
        </w:rPr>
        <w:t xml:space="preserve">. </w:t>
      </w:r>
    </w:p>
    <w:p w:rsidR="00782D1A" w:rsidRDefault="00782D1A" w:rsidP="00862E92">
      <w:pPr>
        <w:pStyle w:val="Heading2"/>
        <w:rPr>
          <w:rFonts w:ascii="Times New Roman" w:hAnsi="Times New Roman"/>
          <w:color w:val="auto"/>
          <w:sz w:val="24"/>
          <w:szCs w:val="24"/>
          <w:u w:val="single"/>
        </w:rPr>
      </w:pPr>
      <w:r w:rsidRPr="00862E92">
        <w:rPr>
          <w:rFonts w:ascii="Times New Roman" w:hAnsi="Times New Roman"/>
          <w:color w:val="auto"/>
          <w:sz w:val="24"/>
          <w:szCs w:val="24"/>
          <w:u w:val="single"/>
        </w:rPr>
        <w:t xml:space="preserve">Feature selection: </w:t>
      </w:r>
    </w:p>
    <w:p w:rsidR="00782D1A" w:rsidRPr="00145D72" w:rsidRDefault="00782D1A" w:rsidP="000A5B02">
      <w:pPr>
        <w:pStyle w:val="EHD"/>
        <w:rPr>
          <w:lang w:val="en-US"/>
        </w:rPr>
      </w:pPr>
      <w:r w:rsidRPr="002279B7">
        <w:rPr>
          <w:lang w:val="en-US"/>
        </w:rPr>
        <w:t xml:space="preserve">Supervised learning for classification with a </w:t>
      </w:r>
      <w:r>
        <w:rPr>
          <w:lang w:val="en-US"/>
        </w:rPr>
        <w:t xml:space="preserve">SVM </w:t>
      </w:r>
      <w:r w:rsidRPr="002279B7">
        <w:rPr>
          <w:lang w:val="en-US"/>
        </w:rPr>
        <w:t xml:space="preserve">needs a selection of </w:t>
      </w:r>
      <w:r w:rsidRPr="00E7791F">
        <w:rPr>
          <w:color w:val="FF0000"/>
          <w:lang w:val="en-US"/>
        </w:rPr>
        <w:t xml:space="preserve">normalized </w:t>
      </w:r>
      <w:r w:rsidRPr="002279B7">
        <w:rPr>
          <w:lang w:val="en-US"/>
        </w:rPr>
        <w:t xml:space="preserve">input features to avoid overfitting resulting in a decrease of performance. </w:t>
      </w:r>
      <w:r w:rsidRPr="00145D72">
        <w:rPr>
          <w:lang w:val="en-US"/>
        </w:rPr>
        <w:t>We implemented a linear and non-linear classification approach, including three feature selection methods (two filtering methods and a wrapper method)</w:t>
      </w:r>
      <w:r>
        <w:rPr>
          <w:lang w:val="en-US"/>
        </w:rPr>
        <w:t xml:space="preserve"> which </w:t>
      </w:r>
      <w:r w:rsidRPr="00145D72">
        <w:rPr>
          <w:lang w:val="en-US"/>
        </w:rPr>
        <w:t>were used to find the top feature subset separating AS from QS. First, the correlation based feature selection (CFS) was applied and second</w:t>
      </w:r>
      <w:r>
        <w:rPr>
          <w:lang w:val="en-US"/>
        </w:rPr>
        <w:t>,</w:t>
      </w:r>
      <w:r w:rsidRPr="00145D72">
        <w:rPr>
          <w:lang w:val="en-US"/>
        </w:rPr>
        <w:t xml:space="preserve"> because the classes are imbalanced</w:t>
      </w:r>
      <w:r>
        <w:rPr>
          <w:lang w:val="en-US"/>
        </w:rPr>
        <w:t>,</w:t>
      </w:r>
      <w:r w:rsidRPr="00145D72">
        <w:rPr>
          <w:lang w:val="en-US"/>
        </w:rPr>
        <w:t xml:space="preserve"> the minority based feature selection method (FSMC). For both filtering feature </w:t>
      </w:r>
      <w:r w:rsidRPr="00145D72">
        <w:rPr>
          <w:lang w:val="en-US"/>
        </w:rPr>
        <w:lastRenderedPageBreak/>
        <w:t xml:space="preserve">selection methods, a greedy forward search was used to find the optimal feature subset. The CFS is sorting the features by the highest correlation between feature and class as well as the lowest correlation in-between features </w:t>
      </w:r>
      <w:r>
        <w:rPr>
          <w:lang w:val="en-US"/>
        </w:rPr>
        <w:fldChar w:fldCharType="begin" w:fldLock="1"/>
      </w:r>
      <w:r w:rsidR="00103745">
        <w:rPr>
          <w:lang w:val="en-US"/>
        </w:rPr>
        <w:instrText>ADDIN CSL_CITATION { "citationItems" : [ { "id" : "ITEM-1", "itemData" : { "abstract" : "Algorithms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 "author" : [ { "dropping-particle" : "", "family" : "Mark", "given" : "Hall", "non-dropping-particle" : "", "parse-names" : false, "suffix" : "" } ], "collection-title" : "Computer Science Working Papers", "container-title" : "Computer Science Working Papers", "id" : "ITEM-1", "issued" : { "date-parts" : [ [ "2000", "5" ] ] }, "number" : "08", "publisher-place" : "Waikato", "title" : "Correlation-based feature selection of discrete and numeric class machine learning", "type" : "report", "volume" : "00/08" }, "uris" : [ "http://www.mendeley.com/documents/?uuid=27b77db8-29c9-4cc6-ac22-6cac438099cb"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00103745" w:rsidRPr="00103745">
        <w:rPr>
          <w:noProof/>
          <w:lang w:val="en-US"/>
        </w:rPr>
        <w:t>[34]</w:t>
      </w:r>
      <w:r>
        <w:rPr>
          <w:lang w:val="en-US"/>
        </w:rPr>
        <w:fldChar w:fldCharType="end"/>
      </w:r>
      <w:r w:rsidRPr="00145D72">
        <w:rPr>
          <w:lang w:val="en-US"/>
        </w:rPr>
        <w:t xml:space="preserve">. The FSMC is determining the difference between feature values for majority and minority class. It sorts the features by the highest difference between the values for majority and minority class </w:t>
      </w:r>
      <w:r>
        <w:rPr>
          <w:lang w:val="en-US"/>
        </w:rPr>
        <w:fldChar w:fldCharType="begin" w:fldLock="1"/>
      </w:r>
      <w:r w:rsidR="00103745">
        <w:rPr>
          <w:lang w:val="en-US"/>
        </w:rPr>
        <w:instrText>ADDIN CSL_CITATION { "citationItems" : [ { "id" : "ITEM-1", "itemData" : { "DOI" : "10.1007/978-3-642-25085-9_49", "author" : [ { "dropping-particle" : "", "family" : "Cuaya", "given" : "German", "non-dropping-particle" : "", "parse-names" : false, "suffix" : "" }, { "dropping-particle" : "", "family" : "Mu\u00f1oz-Mel\u00e9ndez", "given" : "Ang\u00e9lica", "non-dropping-particle" : "", "parse-names" : false, "suffix" : "" }, { "dropping-particle" : "", "family" : "Morales", "given" : "Eduardo F.", "non-dropping-particle" : "", "parse-names" : false, "suffix" : "" } ], "container-title" : "Progress in Pattern Recognition, Image Analysis, Computer Vision, and Applications", "id" : "ITEM-1", "issued" : { "date-parts" : [ [ "2011" ] ] }, "page" : "417-424", "publisher" : "Springer Berlin Heidelberg", "publisher-place" : "Berlin", "title" : "A minority class feature selection method", "type" : "chapter" }, "uris" : [ "http://www.mendeley.com/documents/?uuid=a641b1ef-803e-412b-9dc6-5adf47210911" ] } ], "mendeley" : { "formattedCitation" : "[35]", "plainTextFormattedCitation" : "[35]", "previouslyFormattedCitation" : "[35]" }, "properties" : { "noteIndex" : 0 }, "schema" : "https://github.com/citation-style-language/schema/raw/master/csl-citation.json" }</w:instrText>
      </w:r>
      <w:r>
        <w:rPr>
          <w:lang w:val="en-US"/>
        </w:rPr>
        <w:fldChar w:fldCharType="separate"/>
      </w:r>
      <w:r w:rsidR="00103745" w:rsidRPr="00103745">
        <w:rPr>
          <w:noProof/>
          <w:lang w:val="en-US"/>
        </w:rPr>
        <w:t>[35]</w:t>
      </w:r>
      <w:r>
        <w:rPr>
          <w:lang w:val="en-US"/>
        </w:rPr>
        <w:fldChar w:fldCharType="end"/>
      </w:r>
      <w:r w:rsidRPr="00145D72">
        <w:rPr>
          <w:lang w:val="en-US"/>
        </w:rPr>
        <w:t xml:space="preserve">. </w:t>
      </w:r>
      <w:r w:rsidRPr="00783EE5">
        <w:rPr>
          <w:lang w:val="en-US"/>
        </w:rPr>
        <w:t xml:space="preserve">Third, a mixed wrapper method was implemented </w:t>
      </w:r>
      <w:r w:rsidRPr="00145D72">
        <w:rPr>
          <w:lang w:val="en-US"/>
        </w:rPr>
        <w:t>(</w:t>
      </w:r>
      <w:r w:rsidRPr="00145D72">
        <w:rPr>
          <w:b/>
          <w:lang w:val="en-US"/>
        </w:rPr>
        <w:t>Figure 2</w:t>
      </w:r>
      <w:r w:rsidRPr="00145D72">
        <w:rPr>
          <w:lang w:val="en-US"/>
        </w:rPr>
        <w:t>)</w:t>
      </w:r>
      <w:r w:rsidRPr="00783EE5">
        <w:rPr>
          <w:lang w:val="en-US"/>
        </w:rPr>
        <w:t>.</w:t>
      </w:r>
      <w:r>
        <w:rPr>
          <w:lang w:val="en-US"/>
        </w:rPr>
        <w:t xml:space="preserve"> </w:t>
      </w:r>
      <w:r w:rsidRPr="00783EE5">
        <w:rPr>
          <w:lang w:val="en-US"/>
        </w:rPr>
        <w:t>Starting the wrapper, a brute force forward search was used where all possible subset combinations of all features (without repetition) were generated</w:t>
      </w:r>
      <w:r>
        <w:rPr>
          <w:lang w:val="en-US"/>
        </w:rPr>
        <w:t xml:space="preserve"> </w:t>
      </w:r>
      <w:r w:rsidRPr="00783EE5">
        <w:rPr>
          <w:lang w:val="en-US"/>
        </w:rPr>
        <w:t xml:space="preserve">and for each subset </w:t>
      </w:r>
      <w:r w:rsidRPr="00590DB7">
        <w:rPr>
          <w:lang w:val="en-US"/>
        </w:rPr>
        <w:t>sleep state separation</w:t>
      </w:r>
      <w:r w:rsidRPr="00783EE5">
        <w:rPr>
          <w:lang w:val="en-US"/>
        </w:rPr>
        <w:t xml:space="preserve"> performance was validated. </w:t>
      </w:r>
      <w:r w:rsidRPr="00145D72">
        <w:rPr>
          <w:lang w:val="en-US"/>
        </w:rPr>
        <w:t>With a search for highest performance the optimal subset was determined. Due to exponential increase of computation time per subset combination length (generation), subsets combinations of all features were limited to the seventh generation</w:t>
      </w:r>
      <w:r>
        <w:rPr>
          <w:lang w:val="en-US"/>
        </w:rPr>
        <w:t xml:space="preserve"> </w:t>
      </w:r>
      <w:r w:rsidRPr="00291459">
        <w:rPr>
          <w:color w:val="FF0000"/>
          <w:lang w:val="en-US"/>
        </w:rPr>
        <w:t>(137979 combinations/iterations</w:t>
      </w:r>
      <w:r>
        <w:rPr>
          <w:color w:val="FF0000"/>
          <w:lang w:val="en-US"/>
        </w:rPr>
        <w:t xml:space="preserve"> in total</w:t>
      </w:r>
      <w:r w:rsidRPr="004E1170">
        <w:rPr>
          <w:color w:val="FF0000"/>
          <w:lang w:val="en-US"/>
        </w:rPr>
        <w:t>)</w:t>
      </w:r>
      <w:r w:rsidRPr="00145D72">
        <w:rPr>
          <w:lang w:val="en-US"/>
        </w:rPr>
        <w:t>. The remaining 10 generation of subset combinations were analyzed with a sequential forward search</w:t>
      </w:r>
      <w:r>
        <w:rPr>
          <w:lang w:val="en-US"/>
        </w:rPr>
        <w:t xml:space="preserve"> </w:t>
      </w:r>
      <w:r w:rsidRPr="00AE1156">
        <w:rPr>
          <w:color w:val="FF0000"/>
          <w:lang w:val="en-US"/>
        </w:rPr>
        <w:t xml:space="preserve">(best first), </w:t>
      </w:r>
      <w:r w:rsidRPr="00145D72">
        <w:rPr>
          <w:lang w:val="en-US"/>
        </w:rPr>
        <w:t>where only the next single best feature was added to the previous subset combination</w:t>
      </w:r>
      <w:r>
        <w:rPr>
          <w:lang w:val="en-US"/>
        </w:rPr>
        <w:t xml:space="preserve"> </w:t>
      </w:r>
      <w:r w:rsidRPr="00174279">
        <w:rPr>
          <w:lang w:val="en-US"/>
        </w:rPr>
        <w:t>(</w:t>
      </w:r>
      <w:r>
        <w:rPr>
          <w:color w:val="FF0000"/>
          <w:lang w:val="en-US"/>
        </w:rPr>
        <w:t>105</w:t>
      </w:r>
      <w:r>
        <w:rPr>
          <w:lang w:val="en-US"/>
        </w:rPr>
        <w:t xml:space="preserve"> iterations)</w:t>
      </w:r>
      <w:r w:rsidRPr="00145D72">
        <w:rPr>
          <w:lang w:val="en-US"/>
        </w:rPr>
        <w:t>. The final subset with maximum performance was determined.</w:t>
      </w:r>
    </w:p>
    <w:p w:rsidR="00782D1A" w:rsidRDefault="00782D1A" w:rsidP="00862E92">
      <w:pPr>
        <w:pStyle w:val="Heading2"/>
        <w:rPr>
          <w:rFonts w:ascii="Times New Roman" w:hAnsi="Times New Roman"/>
          <w:color w:val="auto"/>
          <w:sz w:val="24"/>
          <w:szCs w:val="24"/>
        </w:rPr>
      </w:pPr>
      <w:r w:rsidRPr="00862E92">
        <w:rPr>
          <w:rFonts w:ascii="Times New Roman" w:hAnsi="Times New Roman"/>
          <w:color w:val="auto"/>
          <w:sz w:val="24"/>
          <w:szCs w:val="24"/>
          <w:u w:val="single"/>
        </w:rPr>
        <w:t>Classifier:</w:t>
      </w:r>
      <w:r w:rsidRPr="00862E92">
        <w:rPr>
          <w:rFonts w:ascii="Times New Roman" w:hAnsi="Times New Roman"/>
          <w:color w:val="auto"/>
          <w:sz w:val="24"/>
          <w:szCs w:val="24"/>
        </w:rPr>
        <w:t xml:space="preserve"> </w:t>
      </w:r>
    </w:p>
    <w:p w:rsidR="00782D1A" w:rsidRDefault="00782D1A" w:rsidP="003315BE">
      <w:pPr>
        <w:pStyle w:val="EHD"/>
        <w:rPr>
          <w:lang w:val="en-US"/>
        </w:rPr>
      </w:pPr>
      <w:r w:rsidRPr="00145D72">
        <w:rPr>
          <w:lang w:val="en-US"/>
        </w:rPr>
        <w:t xml:space="preserve">After the feature selection and within the wrapper method, a SVM classifier, embedded in Python`s Scikit-learn library </w:t>
      </w:r>
      <w:r>
        <w:rPr>
          <w:lang w:val="en-US"/>
        </w:rPr>
        <w:fldChar w:fldCharType="begin" w:fldLock="1"/>
      </w:r>
      <w:r w:rsidR="00103745">
        <w:rPr>
          <w:lang w:val="en-US"/>
        </w:rPr>
        <w:instrText>ADDIN CSL_CITATION { "citationItems" : [ { "id" : "ITEM-1", "itemData" : { "abstract" : "Scikit-learn is a Python module integrating a wide range of state-of-the- art machine learning algo- rithms for medium-scale supervised and unsupervised probl ems. This package focuses on bring- ing machine learning to non-specialists using a general-pu rpose high-level language. Emphasis is put on ease of use, performance, documentation, and API cons istency. It has minimal dependen- cies and is distributed under the simplified BSD license, enc ouraging its use in both academic and commercial settings. Source code, binaries, and docume ntation can be downloaded from http://scikit-learn.sourceforge.net .", "author" : [ { "dropping-particle" : "", "family" : "Pedregosa", "given" : "Fabian", "non-dropping-particle" : "", "parse-names" : false, "suffix" : "" }, { "dropping-particle" : "", "family" : "Varoquaux", "given" : "Gael",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"Weiss", "given" : "Ron", "non-dropping-particle" : "", "parse-names" : false, "suffix" : "" }, { "dropping-particle" : "", "family" : "Dubourg", "given" : "Vincent", "non-dropping-particle" : "", "parse-names" : false, "suffix" : "" }, { "dropping-particle" : "", "family" : "Vanderplas", "given" : "Jake", "non-dropping-particle" : "", "parse-names" : false, "suffix" : "" }, { "dropping-particle" : "", "family" : "Passos", "given" : "Allessandre", "non-dropping-particle" : "", "parse-names" : false, "suffix" : "" }, { "dropping-particle" : "", "family" : "Cournapeau", "given" : "David", "non-dropping-particle" : "", "parse-names" : false, "suffix" : "" }, { "dropping-particle" : "", "family" : "Brucher", "given" : "Matthieu", "non-dropping-particle" : "", "parse-names" : false, "suffix" : "" }, { "dropping-particle" : "", "family" : "Perrot", "given" : "Matthieu", "non-dropping-particle" : "", "parse-names" : false, "suffix" : "" }, { "dropping-particle" : "", "family" : "Duchesnay", "given" : "Edouard", "non-dropping-particle" : "", "parse-names" : false, "suffix" : "" } ], "container-title" : "Journal of Machine Learning Research", "id" : "ITEM-1", "issued" : { "date-parts" : [ [ "2011" ] ] }, "page" : "2825-2830", "title" : "Scikit-learn: Machine Learning in Python", "type" : "article-journal", "volume" : "12" }, "uris" : [ "http://www.mendeley.com/documents/?uuid=7f612ae8-df50-427a-9c7c-a6a5e173ee8f" ] } ], "mendeley" : { "formattedCitation" : "[36]", "plainTextFormattedCitation" : "[36]", "previouslyFormattedCitation" : "[36]" }, "properties" : { "noteIndex" : 0 }, "schema" : "https://github.com/citation-style-language/schema/raw/master/csl-citation.json" }</w:instrText>
      </w:r>
      <w:r>
        <w:rPr>
          <w:lang w:val="en-US"/>
        </w:rPr>
        <w:fldChar w:fldCharType="separate"/>
      </w:r>
      <w:r w:rsidR="00103745" w:rsidRPr="00103745">
        <w:rPr>
          <w:noProof/>
          <w:lang w:val="en-US"/>
        </w:rPr>
        <w:t>[36]</w:t>
      </w:r>
      <w:r>
        <w:rPr>
          <w:lang w:val="en-US"/>
        </w:rPr>
        <w:fldChar w:fldCharType="end"/>
      </w:r>
      <w:r w:rsidRPr="00145D72">
        <w:rPr>
          <w:lang w:val="en-US"/>
        </w:rPr>
        <w:t xml:space="preserve">, was used to train and test on the dataset. SVM is a widely used classifier </w:t>
      </w:r>
      <w:r>
        <w:rPr>
          <w:lang w:val="en-US"/>
        </w:rPr>
        <w:fldChar w:fldCharType="begin" w:fldLock="1"/>
      </w:r>
      <w:r w:rsidR="00103745">
        <w:rPr>
          <w:lang w:val="en-US"/>
        </w:rPr>
        <w:instrText>ADDIN CSL_CITATION { "citationItems" : [ { "id" : "ITEM-1", "itemData" : { "ISBN" : "978-0-387-31073-2", "author" : [ { "dropping-particle" : "", "family" : "Bishop", "given" : "Christopher", "non-dropping-particle" : "", "parse-names" : false, "suffix" : "" } ], "id" : "ITEM-1", "issued" : { "date-parts" : [ [ "2006" ] ] }, "number-of-pages" : "738", "publisher" : "Springer-Verlag New York", "publisher-place" : "New York, NY", "title" : "Pattern recognition and machine learning", "type" : "book" }, "uris" : [ "http://www.mendeley.com/documents/?uuid=a979b670-26ee-4d16-bba7-d5a0bdb86bec" ] } ], "mendeley" : { "formattedCitation" : "[37]", "plainTextFormattedCitation" : "[37]", "previouslyFormattedCitation" : "[37]" }, "properties" : { "noteIndex" : 0 }, "schema" : "https://github.com/citation-style-language/schema/raw/master/csl-citation.json" }</w:instrText>
      </w:r>
      <w:r>
        <w:rPr>
          <w:lang w:val="en-US"/>
        </w:rPr>
        <w:fldChar w:fldCharType="separate"/>
      </w:r>
      <w:r w:rsidR="00103745" w:rsidRPr="00103745">
        <w:rPr>
          <w:noProof/>
          <w:lang w:val="en-US"/>
        </w:rPr>
        <w:t>[37]</w:t>
      </w:r>
      <w:r>
        <w:rPr>
          <w:lang w:val="en-US"/>
        </w:rPr>
        <w:fldChar w:fldCharType="end"/>
      </w:r>
      <w:r w:rsidRPr="00145D72">
        <w:rPr>
          <w:lang w:val="en-US"/>
        </w:rPr>
        <w:t xml:space="preserve"> which is searching for hyperplanes separating the different classes with a maximum margin under the condition that misclassifications are minimized. Thereby, misclassification is penalized with a constant C which is multiplied with the amount of misclassifications. A large C value will increase the misclassification penalty (decreasing the misclassification), leading to a decrease of the minimum margin around the hyperplane separating the classes and vice versa. If the C value is chosen to be large, the generalization of </w:t>
      </w:r>
      <w:r w:rsidRPr="00145D72">
        <w:rPr>
          <w:lang w:val="en-US"/>
        </w:rPr>
        <w:lastRenderedPageBreak/>
        <w:t>the SVM model can get weakened. For this study the C value was set t</w:t>
      </w:r>
      <w:r>
        <w:rPr>
          <w:lang w:val="en-US"/>
        </w:rPr>
        <w:t xml:space="preserve">o value </w:t>
      </w:r>
      <w:r w:rsidRPr="00DF20FA">
        <w:rPr>
          <w:color w:val="FF0000"/>
          <w:lang w:val="en-US"/>
        </w:rPr>
        <w:t xml:space="preserve">3.6 </w:t>
      </w:r>
      <w:r w:rsidRPr="0066369A">
        <w:rPr>
          <w:color w:val="FF0000"/>
          <w:lang w:val="en-US"/>
        </w:rPr>
        <w:t>after a parameter search</w:t>
      </w:r>
      <w:r>
        <w:rPr>
          <w:lang w:val="en-US"/>
        </w:rPr>
        <w:t xml:space="preserve"> as a good balance between speed,</w:t>
      </w:r>
      <w:r w:rsidRPr="00145D72">
        <w:rPr>
          <w:lang w:val="en-US"/>
        </w:rPr>
        <w:t xml:space="preserve"> accuracy</w:t>
      </w:r>
      <w:r>
        <w:rPr>
          <w:lang w:val="en-US"/>
        </w:rPr>
        <w:t xml:space="preserve"> </w:t>
      </w:r>
      <w:r w:rsidRPr="0066369A">
        <w:rPr>
          <w:color w:val="FF0000"/>
          <w:lang w:val="en-US"/>
        </w:rPr>
        <w:t>and generalization</w:t>
      </w:r>
      <w:r w:rsidRPr="00145D72">
        <w:rPr>
          <w:lang w:val="en-US"/>
        </w:rPr>
        <w:t xml:space="preserve">. </w:t>
      </w:r>
    </w:p>
    <w:p w:rsidR="00782D1A" w:rsidRDefault="00782D1A" w:rsidP="003315BE">
      <w:pPr>
        <w:pStyle w:val="EHD"/>
        <w:rPr>
          <w:color w:val="FF0000"/>
          <w:lang w:val="en-US"/>
        </w:rPr>
      </w:pPr>
      <w:r w:rsidRPr="005C1046">
        <w:rPr>
          <w:color w:val="FF0000"/>
          <w:lang w:val="en-US"/>
        </w:rPr>
        <w:t xml:space="preserve">As the data is unbalanced </w:t>
      </w:r>
      <w:r>
        <w:rPr>
          <w:color w:val="FF0000"/>
          <w:lang w:val="en-US"/>
        </w:rPr>
        <w:t xml:space="preserve">for AS and QS states </w:t>
      </w:r>
      <w:r w:rsidRPr="005C1046">
        <w:rPr>
          <w:color w:val="FF0000"/>
          <w:lang w:val="en-US"/>
        </w:rPr>
        <w:t>the C value can</w:t>
      </w:r>
      <w:r>
        <w:rPr>
          <w:color w:val="FF0000"/>
          <w:lang w:val="en-US"/>
        </w:rPr>
        <w:t xml:space="preserve"> additionally</w:t>
      </w:r>
      <w:r w:rsidRPr="005C1046">
        <w:rPr>
          <w:color w:val="FF0000"/>
          <w:lang w:val="en-US"/>
        </w:rPr>
        <w:t xml:space="preserve"> be multiplied with value pairs representing the </w:t>
      </w:r>
      <w:r>
        <w:rPr>
          <w:color w:val="FF0000"/>
          <w:lang w:val="en-US"/>
        </w:rPr>
        <w:t>distribution</w:t>
      </w:r>
      <w:r w:rsidRPr="005C1046">
        <w:rPr>
          <w:color w:val="FF0000"/>
          <w:lang w:val="en-US"/>
        </w:rPr>
        <w:t xml:space="preserve"> of a dataset to compensate </w:t>
      </w:r>
      <w:r>
        <w:rPr>
          <w:color w:val="FF0000"/>
          <w:lang w:val="en-US"/>
        </w:rPr>
        <w:t xml:space="preserve">for the </w:t>
      </w:r>
      <w:r w:rsidRPr="005C1046">
        <w:rPr>
          <w:color w:val="FF0000"/>
          <w:lang w:val="en-US"/>
        </w:rPr>
        <w:t>class imbalance</w:t>
      </w:r>
      <w:r>
        <w:rPr>
          <w:lang w:val="en-US"/>
        </w:rPr>
        <w:t xml:space="preserve">. </w:t>
      </w:r>
      <w:r w:rsidRPr="00E1559A">
        <w:rPr>
          <w:color w:val="FF0000"/>
          <w:lang w:val="en-US"/>
        </w:rPr>
        <w:t xml:space="preserve">In preterm infants the class distribution </w:t>
      </w:r>
      <w:r>
        <w:rPr>
          <w:color w:val="FF0000"/>
          <w:lang w:val="en-US"/>
        </w:rPr>
        <w:t xml:space="preserve">change </w:t>
      </w:r>
      <w:r w:rsidRPr="00E1559A">
        <w:rPr>
          <w:color w:val="FF0000"/>
          <w:lang w:val="en-US"/>
        </w:rPr>
        <w:t xml:space="preserve">over time and development, therefore, we clustered the participants into </w:t>
      </w:r>
      <w:r>
        <w:rPr>
          <w:color w:val="FF0000"/>
          <w:lang w:val="en-US"/>
        </w:rPr>
        <w:t>four</w:t>
      </w:r>
      <w:r w:rsidRPr="00E1559A">
        <w:rPr>
          <w:color w:val="FF0000"/>
          <w:lang w:val="en-US"/>
        </w:rPr>
        <w:t xml:space="preserve"> different GA ranges and computed the class weight pair for each cluster </w:t>
      </w:r>
      <w:r>
        <w:rPr>
          <w:color w:val="FF0000"/>
          <w:lang w:val="en-US"/>
        </w:rPr>
        <w:t>not on the actual data distribution per cluster, but</w:t>
      </w:r>
      <w:r w:rsidRPr="00E1559A">
        <w:rPr>
          <w:color w:val="FF0000"/>
          <w:lang w:val="en-US"/>
        </w:rPr>
        <w:t xml:space="preserve"> on the gross expected distribution </w:t>
      </w:r>
      <w:r>
        <w:rPr>
          <w:color w:val="FF0000"/>
          <w:lang w:val="en-US"/>
        </w:rPr>
        <w:t xml:space="preserve">known from literature </w:t>
      </w:r>
      <w:r>
        <w:rPr>
          <w:color w:val="FF0000"/>
          <w:lang w:val="en-US"/>
        </w:rPr>
        <w:fldChar w:fldCharType="begin" w:fldLock="1"/>
      </w:r>
      <w:r w:rsidR="00103745">
        <w:rPr>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color w:val="FF0000"/>
          <w:lang w:val="en-US"/>
        </w:rPr>
        <w:fldChar w:fldCharType="separate"/>
      </w:r>
      <w:r w:rsidRPr="00373F54">
        <w:rPr>
          <w:noProof/>
          <w:color w:val="FF0000"/>
          <w:lang w:val="en-US"/>
        </w:rPr>
        <w:t>[7]</w:t>
      </w:r>
      <w:r>
        <w:rPr>
          <w:color w:val="FF0000"/>
          <w:lang w:val="en-US"/>
        </w:rPr>
        <w:fldChar w:fldCharType="end"/>
      </w:r>
      <w:r>
        <w:rPr>
          <w:color w:val="FF0000"/>
          <w:lang w:val="en-US"/>
        </w:rPr>
        <w:t xml:space="preserve"> </w:t>
      </w:r>
      <w:r w:rsidRPr="00E1559A">
        <w:rPr>
          <w:color w:val="FF0000"/>
          <w:lang w:val="en-US"/>
        </w:rPr>
        <w:t xml:space="preserve">as seen in </w:t>
      </w:r>
      <w:r w:rsidRPr="00E1559A">
        <w:rPr>
          <w:b/>
          <w:color w:val="FF0000"/>
          <w:lang w:val="en-US"/>
        </w:rPr>
        <w:t>Figure 1</w:t>
      </w:r>
      <w:r>
        <w:rPr>
          <w:b/>
          <w:color w:val="FF0000"/>
          <w:lang w:val="en-US"/>
        </w:rPr>
        <w:t xml:space="preserve"> </w:t>
      </w:r>
      <w:r w:rsidRPr="00E1559A">
        <w:rPr>
          <w:color w:val="FF0000"/>
          <w:lang w:val="en-US"/>
        </w:rPr>
        <w:t>.</w:t>
      </w:r>
      <w:r w:rsidRPr="00866A6B">
        <w:rPr>
          <w:color w:val="FF0000"/>
          <w:lang w:val="en-US"/>
        </w:rPr>
        <w:t xml:space="preserve"> </w:t>
      </w:r>
      <w:r>
        <w:rPr>
          <w:color w:val="FF0000"/>
          <w:lang w:val="en-US"/>
        </w:rPr>
        <w:t>T</w:t>
      </w:r>
      <w:r w:rsidRPr="00866A6B">
        <w:rPr>
          <w:color w:val="FF0000"/>
          <w:lang w:val="en-US"/>
        </w:rPr>
        <w:t xml:space="preserve">he subjects </w:t>
      </w:r>
      <w:r>
        <w:rPr>
          <w:color w:val="FF0000"/>
          <w:lang w:val="en-US"/>
        </w:rPr>
        <w:t xml:space="preserve">were ranked </w:t>
      </w:r>
      <w:r w:rsidRPr="00866A6B">
        <w:rPr>
          <w:color w:val="FF0000"/>
          <w:lang w:val="en-US"/>
        </w:rPr>
        <w:t>into the following clusters</w:t>
      </w:r>
      <w:r>
        <w:rPr>
          <w:color w:val="FF0000"/>
          <w:lang w:val="en-US"/>
        </w:rPr>
        <w:t xml:space="preserve"> in GA: 31-32wk (n=2), 33-34wk (n=1), 35-36wk (n=2) and 37-39</w:t>
      </w:r>
      <w:r w:rsidRPr="00866A6B">
        <w:rPr>
          <w:color w:val="FF0000"/>
          <w:lang w:val="en-US"/>
        </w:rPr>
        <w:t>wk (n=3).</w:t>
      </w:r>
      <w:r>
        <w:rPr>
          <w:color w:val="FF0000"/>
          <w:lang w:val="en-US"/>
        </w:rPr>
        <w:t xml:space="preserve"> This clustering should not be mistaken for an age clustering to create different feature/training sets which is not feasible due to the limited population size.  </w:t>
      </w:r>
    </w:p>
    <w:p w:rsidR="00782D1A" w:rsidRDefault="00782D1A" w:rsidP="003315BE">
      <w:pPr>
        <w:pStyle w:val="EHD"/>
        <w:rPr>
          <w:lang w:val="en-US"/>
        </w:rPr>
      </w:pPr>
    </w:p>
    <w:p w:rsidR="00782D1A" w:rsidRDefault="00782D1A" w:rsidP="003315BE">
      <w:pPr>
        <w:pStyle w:val="EHD"/>
        <w:rPr>
          <w:lang w:val="en-US"/>
        </w:rPr>
      </w:pPr>
      <w:r w:rsidRPr="00145D72">
        <w:rPr>
          <w:lang w:val="en-US"/>
        </w:rPr>
        <w:t xml:space="preserve">Within the wrapper feature selection method </w:t>
      </w:r>
      <w:r>
        <w:rPr>
          <w:lang w:val="en-US"/>
        </w:rPr>
        <w:t xml:space="preserve">a </w:t>
      </w:r>
      <w:r w:rsidRPr="00145D72">
        <w:rPr>
          <w:lang w:val="en-US"/>
        </w:rPr>
        <w:t xml:space="preserve">nonlinear SVM classification was used. The SVM is optimal extendible for nonlinear tasks using the “kernalisation” or “kernel trick” where the training data are transformed into a higher dimensional feature space where the problem then becomes linear again </w:t>
      </w:r>
      <w:r>
        <w:rPr>
          <w:lang w:val="en-US"/>
        </w:rPr>
        <w:fldChar w:fldCharType="begin" w:fldLock="1"/>
      </w:r>
      <w:r w:rsidR="00103745">
        <w:rPr>
          <w:lang w:val="en-US"/>
        </w:rPr>
        <w:instrText>ADDIN CSL_CITATION { "citationItems" : [ { "id" : "ITEM-1", "itemData" : { "ISBN" : "9781783555130", "abstract" : "Machine learning is transforming the way businesses operate. Being able to understand trends and patterns in complex data is critical to success; it is today one of the key strategies for unlocking growth in a challenging contemporary marketplace. Python can help you deliver key insights into your data \u2013 its unique capabilities as a language let you build sophisticated algorithms and statistical models that can reveal new perspectives and answer key questions that are vital for success. Python Machine Learning gives you access to the world of machine learning and demonstrates why Python is one of the world\u2019s leading data science languages. If you want to ask better questions of data, or need to improve and extend the capabilities of your machine learning systems, this practical data science book is invaluable. Covering a wide range of powerful Python libraries, including scikit-learn, Theano, and Keras, and featuring guidance and tips on everything from sentiment analysis to neural networks, you\u2019ll soon be able to answer some of the most important questions facing you and your organization.", "author" : [ { "dropping-particle" : "", "family" : "Raschka", "given" : "Sebastian", "non-dropping-particle" : "", "parse-names" : false, "suffix" : "" } ], "editor" : [ { "dropping-particle" : "", "family" : "Dutton", "given" : "Richard", "non-dropping-particle" : "", "parse-names" : false, "suffix" : "" }, { "dropping-particle" : "", "family" : "Julian", "given" : "Dave", "non-dropping-particle" : "", "parse-names" : false, "suffix" : "" } ], "id" : "ITEM-1", "issued" : { "date-parts" : [ [ "2015", "9" ] ] }, "number-of-pages" : "454", "publisher" : "Packt Publishing Ltd.", "publisher-place" : "Birmingham", "title" : "Python maschine learning", "type" : "book" }, "uris" : [ "http://www.mendeley.com/documents/?uuid=0880053c-3182-4ac7-85c6-37d709b33d05" ] } ], "mendeley" : { "formattedCitation" : "[38]", "plainTextFormattedCitation" : "[38]", "previouslyFormattedCitation" : "[38]" }, "properties" : { "noteIndex" : 0 }, "schema" : "https://github.com/citation-style-language/schema/raw/master/csl-citation.json" }</w:instrText>
      </w:r>
      <w:r>
        <w:rPr>
          <w:lang w:val="en-US"/>
        </w:rPr>
        <w:fldChar w:fldCharType="separate"/>
      </w:r>
      <w:r w:rsidR="00103745" w:rsidRPr="00103745">
        <w:rPr>
          <w:noProof/>
          <w:lang w:val="en-US"/>
        </w:rPr>
        <w:t>[38]</w:t>
      </w:r>
      <w:r>
        <w:rPr>
          <w:lang w:val="en-US"/>
        </w:rPr>
        <w:fldChar w:fldCharType="end"/>
      </w:r>
      <w:r w:rsidRPr="00145D72">
        <w:rPr>
          <w:lang w:val="en-US"/>
        </w:rPr>
        <w:t xml:space="preserve">. The applied SVM used the radial basis function (RBF) kernel for non-linear approximation. </w:t>
      </w:r>
      <w:r>
        <w:rPr>
          <w:lang w:val="en-US"/>
        </w:rPr>
        <w:t xml:space="preserve">The RBF kernel also uses a free </w:t>
      </w:r>
      <w:r w:rsidRPr="003315BE">
        <w:rPr>
          <w:color w:val="FF0000"/>
          <w:lang w:val="en-US"/>
        </w:rPr>
        <w:t>parameter γ</w:t>
      </w:r>
      <w:r>
        <w:rPr>
          <w:color w:val="FF0000"/>
          <w:lang w:val="en-US"/>
        </w:rPr>
        <w:t xml:space="preserve"> which determines the inverse influence of the support vectors</w:t>
      </w:r>
      <w:r w:rsidRPr="003315BE">
        <w:rPr>
          <w:color w:val="FF0000"/>
          <w:lang w:val="en-US"/>
        </w:rPr>
        <w:t>. We used a γ value of 0.2</w:t>
      </w:r>
      <w:r w:rsidRPr="003315BE">
        <w:rPr>
          <w:lang w:val="en-US"/>
        </w:rPr>
        <w:t>.</w:t>
      </w:r>
    </w:p>
    <w:p w:rsidR="00782D1A" w:rsidRDefault="00782D1A" w:rsidP="003315BE">
      <w:pPr>
        <w:pStyle w:val="EHD"/>
        <w:rPr>
          <w:lang w:val="en-US"/>
        </w:rPr>
      </w:pPr>
    </w:p>
    <w:p w:rsidR="00782D1A" w:rsidRPr="00145D72" w:rsidRDefault="00782D1A" w:rsidP="000A5B02">
      <w:pPr>
        <w:pStyle w:val="EHD"/>
        <w:rPr>
          <w:lang w:val="en-US"/>
        </w:rPr>
      </w:pPr>
      <w:r w:rsidRPr="00145D72">
        <w:rPr>
          <w:lang w:val="en-US"/>
        </w:rPr>
        <w:t xml:space="preserve">A leave one out cross validation (LOOCV) was applied to attest the classifier performance. Cross validation methods separate the total data into different parts of which one is used to validate the classifier and the remaining parts to train. Nevertheless, for small datasets these methods can become biased as it is highly </w:t>
      </w:r>
      <w:r w:rsidRPr="00805458">
        <w:rPr>
          <w:color w:val="FF0000"/>
          <w:lang w:val="en-US"/>
        </w:rPr>
        <w:t xml:space="preserve">probable </w:t>
      </w:r>
      <w:r w:rsidRPr="00145D72">
        <w:rPr>
          <w:lang w:val="en-US"/>
        </w:rPr>
        <w:t xml:space="preserve">that training and testing sets are created from </w:t>
      </w:r>
      <w:r w:rsidRPr="00145D72">
        <w:rPr>
          <w:lang w:val="en-US"/>
        </w:rPr>
        <w:lastRenderedPageBreak/>
        <w:t xml:space="preserve">the same patients. To avoid a biased validation the LOOCV uses the patients itself as separation. All but one patient are chosen for training and the remaining patient for testing. For more detailed description we refer to the literature </w:t>
      </w:r>
      <w:r>
        <w:rPr>
          <w:lang w:val="en-US"/>
        </w:rPr>
        <w:fldChar w:fldCharType="begin" w:fldLock="1"/>
      </w:r>
      <w:r w:rsidR="00103745">
        <w:rPr>
          <w:lang w:val="en-US"/>
        </w:rPr>
        <w:instrText>ADDIN CSL_CITATION { "citationItems" : [ { "id" : "ITEM-1", "itemData" : { "ISBN" : "978-0-387-31073-2", "author" : [ { "dropping-particle" : "", "family" : "Bishop", "given" : "Christopher", "non-dropping-particle" : "", "parse-names" : false, "suffix" : "" } ], "id" : "ITEM-1", "issued" : { "date-parts" : [ [ "2006" ] ] }, "number-of-pages" : "738", "publisher" : "Springer-Verlag New York", "publisher-place" : "New York, NY", "title" : "Pattern recognition and machine learning", "type" : "book" }, "uris" : [ "http://www.mendeley.com/documents/?uuid=a979b670-26ee-4d16-bba7-d5a0bdb86bec" ] } ], "mendeley" : { "formattedCitation" : "[37]", "plainTextFormattedCitation" : "[37]", "previouslyFormattedCitation" : "[37]" }, "properties" : { "noteIndex" : 0 }, "schema" : "https://github.com/citation-style-language/schema/raw/master/csl-citation.json" }</w:instrText>
      </w:r>
      <w:r>
        <w:rPr>
          <w:lang w:val="en-US"/>
        </w:rPr>
        <w:fldChar w:fldCharType="separate"/>
      </w:r>
      <w:r w:rsidR="00103745" w:rsidRPr="00103745">
        <w:rPr>
          <w:noProof/>
          <w:lang w:val="en-US"/>
        </w:rPr>
        <w:t>[37]</w:t>
      </w:r>
      <w:r>
        <w:rPr>
          <w:lang w:val="en-US"/>
        </w:rPr>
        <w:fldChar w:fldCharType="end"/>
      </w:r>
      <w:r w:rsidRPr="00145D72">
        <w:rPr>
          <w:lang w:val="en-US"/>
        </w:rPr>
        <w:t>.</w:t>
      </w:r>
    </w:p>
    <w:p w:rsidR="00782D1A" w:rsidRDefault="00782D1A" w:rsidP="00862E92">
      <w:pPr>
        <w:pStyle w:val="Heading2"/>
        <w:rPr>
          <w:rFonts w:ascii="Times New Roman" w:hAnsi="Times New Roman"/>
          <w:color w:val="auto"/>
          <w:sz w:val="24"/>
          <w:szCs w:val="24"/>
          <w:u w:val="single"/>
        </w:rPr>
      </w:pPr>
      <w:r w:rsidRPr="00862E92">
        <w:rPr>
          <w:rFonts w:ascii="Times New Roman" w:hAnsi="Times New Roman"/>
          <w:color w:val="auto"/>
          <w:sz w:val="24"/>
          <w:szCs w:val="24"/>
          <w:u w:val="single"/>
        </w:rPr>
        <w:t xml:space="preserve">Statistical analysis: </w:t>
      </w:r>
    </w:p>
    <w:p w:rsidR="00782D1A" w:rsidRPr="00145D72" w:rsidRDefault="00782D1A" w:rsidP="000A5B02">
      <w:pPr>
        <w:pStyle w:val="EHD"/>
        <w:rPr>
          <w:lang w:val="en-US"/>
        </w:rPr>
      </w:pPr>
      <w:r w:rsidRPr="00145D72">
        <w:rPr>
          <w:lang w:val="en-US"/>
        </w:rPr>
        <w:t>For continuous distributed data median and inter quartile range (IQR) were calculated. Data were analyzed with Matlab 2014b software program (MathWorks, Natick, Massachusetts, US). The performance of sleep state separation was calculated with the receiver operating curve (ROC) and corresponding area under the curve (AUC).</w:t>
      </w:r>
    </w:p>
    <w:p w:rsidR="00782D1A" w:rsidRPr="000A5B02" w:rsidRDefault="00782D1A" w:rsidP="000A5B02">
      <w:pPr>
        <w:pStyle w:val="Heading1"/>
        <w:rPr>
          <w:rFonts w:ascii="Times New Roman" w:hAnsi="Times New Roman"/>
          <w:b/>
          <w:color w:val="auto"/>
          <w:sz w:val="24"/>
          <w:szCs w:val="24"/>
        </w:rPr>
      </w:pPr>
      <w:r>
        <w:rPr>
          <w:rFonts w:ascii="Times New Roman" w:hAnsi="Times New Roman"/>
          <w:b/>
          <w:color w:val="auto"/>
          <w:sz w:val="24"/>
          <w:szCs w:val="24"/>
        </w:rPr>
        <w:br w:type="page"/>
      </w:r>
      <w:r w:rsidRPr="000A5B02">
        <w:rPr>
          <w:rFonts w:ascii="Times New Roman" w:hAnsi="Times New Roman"/>
          <w:b/>
          <w:color w:val="auto"/>
          <w:sz w:val="24"/>
          <w:szCs w:val="24"/>
        </w:rPr>
        <w:lastRenderedPageBreak/>
        <w:t>Results</w:t>
      </w:r>
    </w:p>
    <w:p w:rsidR="00782D1A" w:rsidRDefault="00782D1A" w:rsidP="00145D72">
      <w:pPr>
        <w:pStyle w:val="EHD"/>
        <w:rPr>
          <w:lang w:val="en-US"/>
        </w:rPr>
      </w:pPr>
      <w:r w:rsidRPr="00DF20FA">
        <w:rPr>
          <w:lang w:val="en-US"/>
        </w:rPr>
        <w:t>In</w:t>
      </w:r>
      <w:r>
        <w:rPr>
          <w:b/>
          <w:lang w:val="en-US"/>
        </w:rPr>
        <w:t xml:space="preserve"> </w:t>
      </w:r>
      <w:r w:rsidRPr="00174279">
        <w:rPr>
          <w:b/>
          <w:lang w:val="en-US"/>
        </w:rPr>
        <w:t xml:space="preserve">Table </w:t>
      </w:r>
      <w:r>
        <w:rPr>
          <w:b/>
          <w:lang w:val="en-US"/>
        </w:rPr>
        <w:t>3</w:t>
      </w:r>
      <w:r w:rsidRPr="00174279">
        <w:rPr>
          <w:lang w:val="en-US"/>
        </w:rPr>
        <w:t xml:space="preserve"> </w:t>
      </w:r>
      <w:r>
        <w:rPr>
          <w:lang w:val="en-US"/>
        </w:rPr>
        <w:t xml:space="preserve">the median </w:t>
      </w:r>
      <w:r w:rsidRPr="00174279">
        <w:rPr>
          <w:lang w:val="en-US"/>
        </w:rPr>
        <w:t xml:space="preserve">of all </w:t>
      </w:r>
      <w:r w:rsidRPr="00DF20FA">
        <w:rPr>
          <w:color w:val="FF0000"/>
          <w:lang w:val="en-US"/>
        </w:rPr>
        <w:t xml:space="preserve">20 HRV </w:t>
      </w:r>
      <w:r w:rsidRPr="00174279">
        <w:rPr>
          <w:lang w:val="en-US"/>
        </w:rPr>
        <w:t>featu</w:t>
      </w:r>
      <w:r>
        <w:rPr>
          <w:lang w:val="en-US"/>
        </w:rPr>
        <w:t xml:space="preserve">res for AS and QS are presented together with inter quartile range with 25 and 75 </w:t>
      </w:r>
      <w:r w:rsidRPr="006868DF">
        <w:rPr>
          <w:color w:val="FF0000"/>
          <w:lang w:val="en-US"/>
        </w:rPr>
        <w:t xml:space="preserve">percentiles </w:t>
      </w:r>
      <w:r w:rsidRPr="00DF20FA">
        <w:rPr>
          <w:color w:val="FF0000"/>
          <w:lang w:val="en-US"/>
        </w:rPr>
        <w:t xml:space="preserve">for comparability with the literature. </w:t>
      </w:r>
    </w:p>
    <w:p w:rsidR="00782D1A" w:rsidRPr="00174279" w:rsidRDefault="00782D1A" w:rsidP="00145D72">
      <w:pPr>
        <w:pStyle w:val="EHD"/>
        <w:rPr>
          <w:lang w:val="en-US"/>
        </w:rPr>
      </w:pPr>
      <w:r>
        <w:rPr>
          <w:color w:val="FF0000"/>
          <w:lang w:val="en-US"/>
        </w:rPr>
        <w:t xml:space="preserve">We used 1, 2.5 and 5 min windows to investigate effects of window length effects in preterm infant sleep staging. </w:t>
      </w:r>
      <w:r w:rsidRPr="00DF20FA">
        <w:rPr>
          <w:color w:val="FF0000"/>
          <w:lang w:val="en-US"/>
        </w:rPr>
        <w:t xml:space="preserve">The combination of different window sized did not increase the classifier performance. In contrary, the analysis of only 30s epoch based HRV features lead to a lowered </w:t>
      </w:r>
      <w:r>
        <w:rPr>
          <w:color w:val="FF0000"/>
          <w:lang w:val="en-US"/>
        </w:rPr>
        <w:t xml:space="preserve">sleep staging </w:t>
      </w:r>
      <w:r w:rsidRPr="00DF20FA">
        <w:rPr>
          <w:color w:val="FF0000"/>
          <w:lang w:val="en-US"/>
        </w:rPr>
        <w:t xml:space="preserve">performance of 0.71. </w:t>
      </w:r>
      <w:r w:rsidRPr="00174279">
        <w:rPr>
          <w:lang w:val="en-US"/>
        </w:rPr>
        <w:t xml:space="preserve">Hence, we used the 5-min window length for sleep state separation and classifier methodology recommended by the Task Force </w:t>
      </w:r>
      <w:r>
        <w:rPr>
          <w:lang w:val="en-US"/>
        </w:rPr>
        <w:fldChar w:fldCharType="begin" w:fldLock="1"/>
      </w:r>
      <w:r w:rsidR="00103745">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Pr>
          <w:lang w:val="en-US"/>
        </w:rPr>
        <w:fldChar w:fldCharType="separate"/>
      </w:r>
      <w:r w:rsidR="00103745" w:rsidRPr="00103745">
        <w:rPr>
          <w:noProof/>
          <w:lang w:val="en-US"/>
        </w:rPr>
        <w:t>[31]</w:t>
      </w:r>
      <w:r>
        <w:rPr>
          <w:lang w:val="en-US"/>
        </w:rPr>
        <w:fldChar w:fldCharType="end"/>
      </w:r>
      <w:r w:rsidRPr="00174279">
        <w:rPr>
          <w:lang w:val="en-US"/>
        </w:rPr>
        <w:t>.</w:t>
      </w:r>
    </w:p>
    <w:p w:rsidR="00782D1A" w:rsidRPr="00174279" w:rsidRDefault="00782D1A" w:rsidP="00145D72">
      <w:pPr>
        <w:pStyle w:val="EHD"/>
        <w:rPr>
          <w:lang w:val="en-US"/>
        </w:rPr>
      </w:pPr>
      <w:r w:rsidRPr="00174279">
        <w:rPr>
          <w:lang w:val="en-US"/>
        </w:rPr>
        <w:t>To evaluate the linear approach of sleep state separation, we implemented the CFS and FSMC filter methodologies. The performance of the optimal subset was evaluated with a linear SVM classifier and resulted in a mean AUC of 0.32 ± 0.16 for CSF. The FSMC method could not identify any suitable features for a subset conformable with its selection rules. These results showed that sleep state separation</w:t>
      </w:r>
      <w:r w:rsidRPr="00174279" w:rsidDel="00F805E2">
        <w:rPr>
          <w:lang w:val="en-US"/>
        </w:rPr>
        <w:t xml:space="preserve"> </w:t>
      </w:r>
      <w:r w:rsidRPr="00174279">
        <w:rPr>
          <w:lang w:val="en-US"/>
        </w:rPr>
        <w:t>with a linear kernel is not feasible</w:t>
      </w:r>
      <w:r>
        <w:rPr>
          <w:lang w:val="en-US"/>
        </w:rPr>
        <w:t xml:space="preserve"> for </w:t>
      </w:r>
      <w:r w:rsidRPr="00866A6B">
        <w:rPr>
          <w:color w:val="FF0000"/>
          <w:lang w:val="en-US"/>
        </w:rPr>
        <w:t>this set of features</w:t>
      </w:r>
      <w:r w:rsidRPr="00174279">
        <w:rPr>
          <w:lang w:val="en-US"/>
        </w:rPr>
        <w:t xml:space="preserve">. </w:t>
      </w:r>
    </w:p>
    <w:p w:rsidR="00782D1A" w:rsidRPr="00174279" w:rsidRDefault="00782D1A" w:rsidP="00145D72">
      <w:pPr>
        <w:pStyle w:val="EHD"/>
        <w:rPr>
          <w:lang w:val="en-US"/>
        </w:rPr>
      </w:pPr>
      <w:r w:rsidRPr="00174279">
        <w:rPr>
          <w:lang w:val="en-US"/>
        </w:rPr>
        <w:t>After exclusion of sleep state separation with a linear kernel we implemented a wrapper solution with a nonlinear kernel SVM. The optimal subset was obtained by training the SVM on seven preterm infants while one is left out for cross validation (</w:t>
      </w:r>
      <w:r w:rsidRPr="00174279">
        <w:rPr>
          <w:b/>
          <w:lang w:val="en-US"/>
        </w:rPr>
        <w:t>Figure 3</w:t>
      </w:r>
      <w:r>
        <w:rPr>
          <w:b/>
          <w:lang w:val="en-US"/>
        </w:rPr>
        <w:t xml:space="preserve"> and Figure 4</w:t>
      </w:r>
      <w:r w:rsidRPr="00174279">
        <w:rPr>
          <w:lang w:val="en-US"/>
        </w:rPr>
        <w:t>). The performance analysis of sleep state separation was calculated with the ROC and AUC for each iteration of the wrapper and the following sequential forward search</w:t>
      </w:r>
      <w:r>
        <w:rPr>
          <w:lang w:val="en-US"/>
        </w:rPr>
        <w:t>.</w:t>
      </w:r>
      <w:r w:rsidRPr="00174279">
        <w:rPr>
          <w:lang w:val="en-US"/>
        </w:rPr>
        <w:t xml:space="preserve"> </w:t>
      </w:r>
      <w:r w:rsidRPr="00866A6B">
        <w:rPr>
          <w:lang w:val="en-US"/>
        </w:rPr>
        <w:t xml:space="preserve">The </w:t>
      </w:r>
      <w:r w:rsidRPr="0013450C">
        <w:rPr>
          <w:color w:val="FF0000"/>
          <w:lang w:val="en-US"/>
        </w:rPr>
        <w:t xml:space="preserve">ROCs per patient and mean ROC </w:t>
      </w:r>
      <w:r w:rsidRPr="00866A6B">
        <w:rPr>
          <w:lang w:val="en-US"/>
        </w:rPr>
        <w:t xml:space="preserve">of the chosen subset is shown in </w:t>
      </w:r>
      <w:r w:rsidRPr="00866A6B">
        <w:rPr>
          <w:b/>
          <w:lang w:val="en-US"/>
        </w:rPr>
        <w:t xml:space="preserve">Figure </w:t>
      </w:r>
      <w:r>
        <w:rPr>
          <w:b/>
          <w:lang w:val="en-US"/>
        </w:rPr>
        <w:t>3</w:t>
      </w:r>
      <w:r w:rsidRPr="00866A6B">
        <w:rPr>
          <w:b/>
          <w:lang w:val="en-US"/>
        </w:rPr>
        <w:t xml:space="preserve"> </w:t>
      </w:r>
      <w:r w:rsidRPr="00866A6B">
        <w:rPr>
          <w:lang w:val="en-US"/>
        </w:rPr>
        <w:t xml:space="preserve">with a mean AUC value </w:t>
      </w:r>
      <w:r w:rsidRPr="00291459">
        <w:rPr>
          <w:lang w:val="en-US"/>
        </w:rPr>
        <w:t xml:space="preserve">of </w:t>
      </w:r>
      <w:r w:rsidRPr="00291459">
        <w:rPr>
          <w:color w:val="FF0000"/>
          <w:lang w:val="en-US"/>
        </w:rPr>
        <w:t>0.85 ± 0.46.</w:t>
      </w:r>
      <w:r w:rsidRPr="006E16D3">
        <w:rPr>
          <w:color w:val="FF0000"/>
          <w:highlight w:val="yellow"/>
          <w:lang w:val="en-US"/>
        </w:rPr>
        <w:t xml:space="preserve"> </w:t>
      </w:r>
    </w:p>
    <w:p w:rsidR="00782D1A" w:rsidRPr="006E16D3" w:rsidRDefault="00782D1A" w:rsidP="00145D72">
      <w:pPr>
        <w:pStyle w:val="EHD"/>
        <w:rPr>
          <w:color w:val="FF0000"/>
          <w:lang w:val="en-US"/>
        </w:rPr>
      </w:pPr>
      <w:r w:rsidRPr="006E16D3">
        <w:rPr>
          <w:color w:val="FF0000"/>
          <w:lang w:val="en-US"/>
        </w:rPr>
        <w:t>As the sleep states were unbalanced we adapted the classifier parameter C with weighting factors pairs calculated from the expected distribution which grossly correspond with the four age cluster (see</w:t>
      </w:r>
      <w:r w:rsidRPr="006E16D3">
        <w:rPr>
          <w:b/>
          <w:color w:val="FF0000"/>
          <w:lang w:val="en-US"/>
        </w:rPr>
        <w:t xml:space="preserve"> Material and Methods</w:t>
      </w:r>
      <w:r w:rsidRPr="006E16D3">
        <w:rPr>
          <w:color w:val="FF0000"/>
          <w:lang w:val="en-US"/>
        </w:rPr>
        <w:t>). Using the different class weights we achieved a better performance of the sleep staging with a</w:t>
      </w:r>
      <w:r>
        <w:rPr>
          <w:color w:val="FF0000"/>
          <w:lang w:val="en-US"/>
        </w:rPr>
        <w:t>n</w:t>
      </w:r>
      <w:r w:rsidRPr="006E16D3">
        <w:rPr>
          <w:color w:val="FF0000"/>
          <w:lang w:val="en-US"/>
        </w:rPr>
        <w:t xml:space="preserve"> AUC of up to </w:t>
      </w:r>
      <w:r w:rsidRPr="00526015">
        <w:rPr>
          <w:color w:val="FF0000"/>
          <w:lang w:val="en-US"/>
        </w:rPr>
        <w:t>0.87</w:t>
      </w:r>
      <w:r w:rsidRPr="00526015">
        <w:rPr>
          <w:rFonts w:cs="Times New Roman"/>
          <w:color w:val="FF0000"/>
          <w:lang w:val="en-US"/>
        </w:rPr>
        <w:t>±</w:t>
      </w:r>
      <w:r>
        <w:rPr>
          <w:rFonts w:cs="Times New Roman"/>
          <w:color w:val="FF0000"/>
          <w:lang w:val="en-US"/>
        </w:rPr>
        <w:t xml:space="preserve"> 0.42 (</w:t>
      </w:r>
      <w:r w:rsidRPr="0013450C">
        <w:rPr>
          <w:rFonts w:cs="Times New Roman"/>
          <w:b/>
          <w:color w:val="FF0000"/>
          <w:lang w:val="en-US"/>
        </w:rPr>
        <w:t>Figure</w:t>
      </w:r>
      <w:r>
        <w:rPr>
          <w:rFonts w:cs="Times New Roman"/>
          <w:color w:val="FF0000"/>
          <w:lang w:val="en-US"/>
        </w:rPr>
        <w:t xml:space="preserve"> 4)</w:t>
      </w:r>
      <w:r w:rsidRPr="006E16D3">
        <w:rPr>
          <w:rFonts w:cs="Times New Roman"/>
          <w:color w:val="FF0000"/>
          <w:lang w:val="en-US"/>
        </w:rPr>
        <w:t xml:space="preserve">. </w:t>
      </w:r>
      <w:r w:rsidRPr="006E16D3">
        <w:rPr>
          <w:color w:val="FF0000"/>
          <w:lang w:val="en-US"/>
        </w:rPr>
        <w:t xml:space="preserve">The optimal </w:t>
      </w:r>
      <w:r w:rsidRPr="006E16D3">
        <w:rPr>
          <w:color w:val="FF0000"/>
          <w:lang w:val="en-US"/>
        </w:rPr>
        <w:lastRenderedPageBreak/>
        <w:t xml:space="preserve">subset features resulted from the wrapper analysis for </w:t>
      </w:r>
      <w:r>
        <w:rPr>
          <w:color w:val="FF0000"/>
          <w:lang w:val="en-US"/>
        </w:rPr>
        <w:t>both classification types</w:t>
      </w:r>
      <w:r w:rsidRPr="006E16D3">
        <w:rPr>
          <w:color w:val="FF0000"/>
          <w:lang w:val="en-US"/>
        </w:rPr>
        <w:t xml:space="preserve"> were</w:t>
      </w:r>
      <w:r w:rsidRPr="00526015">
        <w:rPr>
          <w:color w:val="FF0000"/>
          <w:lang w:val="en-US"/>
        </w:rPr>
        <w:t xml:space="preserve"> </w:t>
      </w:r>
      <w:r w:rsidRPr="00526015">
        <w:rPr>
          <w:lang w:val="en-US"/>
        </w:rPr>
        <w:t>BpE, NN20,</w:t>
      </w:r>
      <w:r>
        <w:rPr>
          <w:lang w:val="en-US"/>
        </w:rPr>
        <w:t xml:space="preserve"> SDNN</w:t>
      </w:r>
      <w:r w:rsidRPr="00526015">
        <w:rPr>
          <w:lang w:val="en-US"/>
        </w:rPr>
        <w:t>, p</w:t>
      </w:r>
      <w:r>
        <w:rPr>
          <w:lang w:val="en-US"/>
        </w:rPr>
        <w:t>NN2</w:t>
      </w:r>
      <w:r w:rsidRPr="00526015">
        <w:rPr>
          <w:lang w:val="en-US"/>
        </w:rPr>
        <w:t xml:space="preserve">0 and </w:t>
      </w:r>
      <w:r>
        <w:rPr>
          <w:lang w:val="en-US"/>
        </w:rPr>
        <w:t>total power</w:t>
      </w:r>
      <w:r w:rsidRPr="00526015">
        <w:rPr>
          <w:color w:val="FF0000"/>
          <w:lang w:val="en-US"/>
        </w:rPr>
        <w:t>.</w:t>
      </w:r>
    </w:p>
    <w:p w:rsidR="00782D1A" w:rsidRDefault="00782D1A" w:rsidP="00CB7857">
      <w:pPr>
        <w:pStyle w:val="Heading1"/>
        <w:rPr>
          <w:rFonts w:ascii="Times New Roman" w:hAnsi="Times New Roman"/>
          <w:b/>
          <w:color w:val="auto"/>
          <w:sz w:val="24"/>
          <w:szCs w:val="24"/>
        </w:rPr>
      </w:pPr>
      <w:r>
        <w:rPr>
          <w:rFonts w:ascii="Times New Roman" w:hAnsi="Times New Roman"/>
          <w:sz w:val="24"/>
          <w:szCs w:val="24"/>
        </w:rPr>
        <w:br w:type="column"/>
      </w:r>
      <w:r w:rsidRPr="00CB7857">
        <w:rPr>
          <w:rFonts w:ascii="Times New Roman" w:hAnsi="Times New Roman"/>
          <w:b/>
          <w:color w:val="auto"/>
          <w:sz w:val="24"/>
          <w:szCs w:val="24"/>
        </w:rPr>
        <w:lastRenderedPageBreak/>
        <w:t>Discussion</w:t>
      </w:r>
    </w:p>
    <w:p w:rsidR="00782D1A" w:rsidRPr="00866AA2" w:rsidRDefault="00782D1A" w:rsidP="00866AA2">
      <w:pPr>
        <w:rPr>
          <w:rFonts w:ascii="Times New Roman" w:hAnsi="Times New Roman" w:cs="Calibri"/>
          <w:color w:val="000000"/>
          <w:sz w:val="24"/>
          <w:szCs w:val="24"/>
          <w:lang w:eastAsia="nl-NL"/>
        </w:rPr>
      </w:pPr>
      <w:r w:rsidRPr="00866AA2">
        <w:rPr>
          <w:rFonts w:ascii="Times New Roman" w:hAnsi="Times New Roman" w:cs="Calibri"/>
          <w:color w:val="000000"/>
          <w:sz w:val="24"/>
          <w:szCs w:val="24"/>
          <w:lang w:eastAsia="nl-NL"/>
        </w:rPr>
        <w:t xml:space="preserve">HR is an important physiological parameter </w:t>
      </w:r>
      <w:r>
        <w:rPr>
          <w:rFonts w:ascii="Times New Roman" w:hAnsi="Times New Roman" w:cs="Calibri"/>
          <w:color w:val="000000"/>
          <w:sz w:val="24"/>
          <w:szCs w:val="24"/>
          <w:lang w:eastAsia="nl-NL"/>
        </w:rPr>
        <w:t>for</w:t>
      </w:r>
      <w:r w:rsidRPr="00866AA2">
        <w:rPr>
          <w:rFonts w:ascii="Times New Roman" w:hAnsi="Times New Roman" w:cs="Calibri"/>
          <w:color w:val="000000"/>
          <w:sz w:val="24"/>
          <w:szCs w:val="24"/>
          <w:lang w:eastAsia="nl-NL"/>
        </w:rPr>
        <w:t xml:space="preserve"> sleep monitoring in newborn infants, children and adults. In this study we explored the feasibility of sleep state separation by automated analysis of HRV features obtained from standard patient monitoring. A nonlinear kernel support vector machine for sleep state separation between AS and QS was used. The classifier performance with receiver operating curves resulted in a mean value for the AUC of 0.85</w:t>
      </w:r>
      <w:r>
        <w:rPr>
          <w:rFonts w:ascii="Times New Roman" w:hAnsi="Times New Roman" w:cs="Calibri"/>
          <w:color w:val="000000"/>
          <w:sz w:val="24"/>
          <w:szCs w:val="24"/>
          <w:lang w:eastAsia="nl-NL"/>
        </w:rPr>
        <w:t xml:space="preserve"> </w:t>
      </w:r>
      <w:r w:rsidRPr="00A51766">
        <w:rPr>
          <w:rFonts w:ascii="Times New Roman" w:hAnsi="Times New Roman" w:cs="Calibri"/>
          <w:color w:val="FF0000"/>
          <w:sz w:val="24"/>
          <w:szCs w:val="24"/>
          <w:lang w:eastAsia="nl-NL"/>
        </w:rPr>
        <w:t>(</w:t>
      </w:r>
      <w:r w:rsidRPr="00A51766">
        <w:rPr>
          <w:rFonts w:ascii="Times New Roman" w:hAnsi="Times New Roman" w:cs="Calibri"/>
          <w:b/>
          <w:color w:val="FF0000"/>
          <w:sz w:val="24"/>
          <w:szCs w:val="24"/>
          <w:lang w:eastAsia="nl-NL"/>
        </w:rPr>
        <w:t>Figure</w:t>
      </w:r>
      <w:r w:rsidRPr="00A51766">
        <w:rPr>
          <w:rFonts w:ascii="Times New Roman" w:hAnsi="Times New Roman" w:cs="Calibri"/>
          <w:color w:val="FF0000"/>
          <w:sz w:val="24"/>
          <w:szCs w:val="24"/>
          <w:lang w:eastAsia="nl-NL"/>
        </w:rPr>
        <w:t xml:space="preserve"> 3) </w:t>
      </w:r>
      <w:r w:rsidRPr="00EB198B">
        <w:rPr>
          <w:rFonts w:ascii="Times New Roman" w:hAnsi="Times New Roman" w:cs="Calibri"/>
          <w:color w:val="FF0000"/>
          <w:sz w:val="24"/>
          <w:szCs w:val="24"/>
          <w:lang w:eastAsia="nl-NL"/>
        </w:rPr>
        <w:t>and under consideration of sleep state distribution an AUC of 0.87</w:t>
      </w:r>
      <w:r>
        <w:rPr>
          <w:rFonts w:ascii="Times New Roman" w:hAnsi="Times New Roman" w:cs="Calibri"/>
          <w:color w:val="FF0000"/>
          <w:sz w:val="24"/>
          <w:szCs w:val="24"/>
          <w:lang w:eastAsia="nl-NL"/>
        </w:rPr>
        <w:t xml:space="preserve"> (</w:t>
      </w:r>
      <w:r>
        <w:rPr>
          <w:rFonts w:ascii="Times New Roman" w:hAnsi="Times New Roman" w:cs="Calibri"/>
          <w:b/>
          <w:color w:val="FF0000"/>
          <w:sz w:val="24"/>
          <w:szCs w:val="24"/>
          <w:lang w:eastAsia="nl-NL"/>
        </w:rPr>
        <w:t>Figure</w:t>
      </w:r>
      <w:r>
        <w:rPr>
          <w:rFonts w:ascii="Times New Roman" w:hAnsi="Times New Roman" w:cs="Calibri"/>
          <w:color w:val="FF0000"/>
          <w:sz w:val="24"/>
          <w:szCs w:val="24"/>
          <w:lang w:eastAsia="nl-NL"/>
        </w:rPr>
        <w:t xml:space="preserve"> 4)</w:t>
      </w:r>
      <w:r w:rsidRPr="00866AA2">
        <w:rPr>
          <w:rFonts w:ascii="Times New Roman" w:hAnsi="Times New Roman" w:cs="Calibri"/>
          <w:color w:val="000000"/>
          <w:sz w:val="24"/>
          <w:szCs w:val="24"/>
          <w:lang w:eastAsia="nl-NL"/>
        </w:rPr>
        <w:t xml:space="preserve">, indicating that HRV features are </w:t>
      </w:r>
      <w:r>
        <w:rPr>
          <w:rFonts w:ascii="Times New Roman" w:hAnsi="Times New Roman" w:cs="Calibri"/>
          <w:color w:val="000000"/>
          <w:sz w:val="24"/>
          <w:szCs w:val="24"/>
          <w:lang w:eastAsia="nl-NL"/>
        </w:rPr>
        <w:t xml:space="preserve">valuable </w:t>
      </w:r>
      <w:r w:rsidRPr="00866AA2">
        <w:rPr>
          <w:rFonts w:ascii="Times New Roman" w:hAnsi="Times New Roman" w:cs="Calibri"/>
          <w:color w:val="000000"/>
          <w:sz w:val="24"/>
          <w:szCs w:val="24"/>
          <w:lang w:eastAsia="nl-NL"/>
        </w:rPr>
        <w:t>for automated sleep state separation in preterm infants.</w:t>
      </w:r>
    </w:p>
    <w:p w:rsidR="00782D1A" w:rsidRPr="00174279" w:rsidRDefault="00782D1A" w:rsidP="00145D72">
      <w:pPr>
        <w:pStyle w:val="EHD"/>
        <w:rPr>
          <w:lang w:val="en-US"/>
        </w:rPr>
      </w:pPr>
      <w:r w:rsidRPr="00174279">
        <w:rPr>
          <w:lang w:val="en-US"/>
        </w:rPr>
        <w:t>The early postnatal period for preterm infants is characterized by fluctuating periods of active sleep (AS) and quiet sleep</w:t>
      </w:r>
      <w:r>
        <w:rPr>
          <w:lang w:val="en-US"/>
        </w:rPr>
        <w:t xml:space="preserve"> (QS) states, with intermediate/</w:t>
      </w:r>
      <w:r w:rsidRPr="00174279">
        <w:rPr>
          <w:lang w:val="en-US"/>
        </w:rPr>
        <w:t>undetermined sleep phases</w:t>
      </w:r>
      <w:r>
        <w:rPr>
          <w:lang w:val="en-US"/>
        </w:rPr>
        <w:t>. These fluctuating states are associated with characteristic cardiorespiratory variability</w:t>
      </w:r>
      <w:r w:rsidRPr="00174279">
        <w:rPr>
          <w:lang w:val="en-US"/>
        </w:rPr>
        <w:t xml:space="preserve"> </w:t>
      </w:r>
      <w:r>
        <w:rPr>
          <w:lang w:val="en-US"/>
        </w:rPr>
        <w:fldChar w:fldCharType="begin" w:fldLock="1"/>
      </w:r>
      <w:r>
        <w:rPr>
          <w:lang w:val="en-US"/>
        </w:rPr>
        <w:instrText>ADDIN CSL_CITATION { "citationItems" : [ { "id" : "ITEM-1",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"ITEM-1", "issue" : "1", "issued" : { "date-parts" : [ [ "2004", "10" ] ] }, "page" : "43-64", "title" : "Sleeping and waking state development in preterm infants", "type" : "article-journal", "volume" : "80" }, "uris" : [ "http://www.mendeley.com/documents/?uuid=69b0c495-1072-4ec8-bf2d-b0fa2ac0455c" ] } ], "mendeley" : { "formattedCitation" : "[6]", "plainTextFormattedCitation" : "[6]", "previouslyFormattedCitation" : "[6]" }, "properties" : { "noteIndex" : 0 }, "schema" : "https://github.com/citation-style-language/schema/raw/master/csl-citation.json" }</w:instrText>
      </w:r>
      <w:r>
        <w:rPr>
          <w:lang w:val="en-US"/>
        </w:rPr>
        <w:fldChar w:fldCharType="separate"/>
      </w:r>
      <w:r w:rsidRPr="00AF10EB">
        <w:rPr>
          <w:noProof/>
          <w:lang w:val="en-US"/>
        </w:rPr>
        <w:t>[6]</w:t>
      </w:r>
      <w:r>
        <w:rPr>
          <w:lang w:val="en-US"/>
        </w:rPr>
        <w:fldChar w:fldCharType="end"/>
      </w:r>
      <w:r w:rsidRPr="00174279">
        <w:rPr>
          <w:lang w:val="en-US"/>
        </w:rPr>
        <w:t xml:space="preserve">. Although cardiorespiratory coupling is weak in very preterm infants, studies conducted in more mature infants show the presence of cardiorespiratory coupling </w:t>
      </w:r>
      <w:r>
        <w:rPr>
          <w:lang w:val="en-US"/>
        </w:rPr>
        <w:fldChar w:fldCharType="begin" w:fldLock="1"/>
      </w:r>
      <w:r w:rsidR="00103745">
        <w:rPr>
          <w:lang w:val="en-US"/>
        </w:rPr>
        <w:instrText>ADDIN CSL_CITATION { "citationItems" : [ { "id" : "ITEM-1", "itemData" : { "DOI" : "10.1016/j.earlhumdev.2011.04.001", "PMID" : "21511413", "abstract" : "BACKGROUND: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 "author" : [ { "dropping-particle" : "", "family" : "Indic", "given" : "P", "non-dropping-particle" : "", "parse-names" : false, "suffix" : "" }, { "dropping-particle" : "", "family" : "Bloch-Salisbury", "given" : "E", "non-dropping-particle" : "", "parse-names" : false, "suffix" : "" }, { "dropping-particle" : "", "family" : "Bednarek", "given" : "F", "non-dropping-particle" : "", "parse-names" : false, "suffix" : "" }, { "dropping-particle" : "", "family" : "Brown", "given" : "EN", "non-dropping-particle" : "", "parse-names" : false, "suffix" : "" }, { "dropping-particle" : "", "family" : "Paydarfar", "given" : "D.", "non-dropping-particle" : "", "parse-names" : false, "suffix" : "" }, { "dropping-particle" : "", "family" : "Barbieri", "given" : "R.", "non-dropping-particle" : "", "parse-names" : false, "suffix" : "" } ], "container-title" : "Early Human Development", "id" : "ITEM-1", "issue" : "7", "issued" : { "date-parts" : [ [ "2011" ] ] }, "page" : "477-487", "title" : "Assessment of cardio-respiratory interactions in preterm infants by bivariate autoregressive modeling and surrogate data analysis", "type" : "article-journal", "volume" : "87" }, "uris" : [ "http://www.mendeley.com/documents/?uuid=26a84c82-9d1e-407c-ad37-5d4217e73518" ] } ], "mendeley" : { "formattedCitation" : "[39]", "plainTextFormattedCitation" : "[39]", "previouslyFormattedCitation" : "[39]" }, "properties" : { "noteIndex" : 0 }, "schema" : "https://github.com/citation-style-language/schema/raw/master/csl-citation.json" }</w:instrText>
      </w:r>
      <w:r>
        <w:rPr>
          <w:lang w:val="en-US"/>
        </w:rPr>
        <w:fldChar w:fldCharType="separate"/>
      </w:r>
      <w:r w:rsidR="00103745" w:rsidRPr="00103745">
        <w:rPr>
          <w:noProof/>
          <w:lang w:val="en-US"/>
        </w:rPr>
        <w:t>[39]</w:t>
      </w:r>
      <w:r>
        <w:rPr>
          <w:lang w:val="en-US"/>
        </w:rPr>
        <w:fldChar w:fldCharType="end"/>
      </w:r>
      <w:r w:rsidRPr="00174279">
        <w:rPr>
          <w:lang w:val="en-US"/>
        </w:rPr>
        <w:t xml:space="preserve">. In </w:t>
      </w:r>
      <w:r w:rsidRPr="00174279">
        <w:rPr>
          <w:b/>
          <w:lang w:val="en-US"/>
        </w:rPr>
        <w:t xml:space="preserve">Table </w:t>
      </w:r>
      <w:r>
        <w:rPr>
          <w:b/>
          <w:lang w:val="en-US"/>
        </w:rPr>
        <w:t>3</w:t>
      </w:r>
      <w:r w:rsidRPr="00174279">
        <w:rPr>
          <w:lang w:val="en-US"/>
        </w:rPr>
        <w:t xml:space="preserve"> the different </w:t>
      </w:r>
      <w:r>
        <w:rPr>
          <w:lang w:val="en-US"/>
        </w:rPr>
        <w:t xml:space="preserve">HRV </w:t>
      </w:r>
      <w:r w:rsidRPr="00174279">
        <w:rPr>
          <w:lang w:val="en-US"/>
        </w:rPr>
        <w:t xml:space="preserve">values for AS and QS per feature are presented. </w:t>
      </w:r>
      <w:r>
        <w:rPr>
          <w:lang w:val="en-US"/>
        </w:rPr>
        <w:t>Overall, t</w:t>
      </w:r>
      <w:r w:rsidRPr="00174279">
        <w:rPr>
          <w:lang w:val="en-US"/>
        </w:rPr>
        <w:t xml:space="preserve">he high IQR of </w:t>
      </w:r>
      <w:r>
        <w:rPr>
          <w:lang w:val="en-US"/>
        </w:rPr>
        <w:t xml:space="preserve">the various </w:t>
      </w:r>
      <w:r w:rsidRPr="00174279">
        <w:rPr>
          <w:lang w:val="en-US"/>
        </w:rPr>
        <w:t xml:space="preserve">HRV values may reflect an immature </w:t>
      </w:r>
      <w:r>
        <w:rPr>
          <w:lang w:val="en-US"/>
        </w:rPr>
        <w:t xml:space="preserve">autonomic nervous </w:t>
      </w:r>
      <w:r w:rsidRPr="00174279">
        <w:rPr>
          <w:lang w:val="en-US"/>
        </w:rPr>
        <w:t xml:space="preserve">regulation. </w:t>
      </w:r>
      <w:r>
        <w:rPr>
          <w:lang w:val="en-US"/>
        </w:rPr>
        <w:t>Also</w:t>
      </w:r>
      <w:r w:rsidRPr="00174279">
        <w:rPr>
          <w:lang w:val="en-US"/>
        </w:rPr>
        <w:t xml:space="preserve">, recovery to a stable state of autonomous control after any disturbance is reflected by a relative long time constant of approximately 10 minutes </w:t>
      </w:r>
      <w:r>
        <w:rPr>
          <w:lang w:val="en-US"/>
        </w:rPr>
        <w:fldChar w:fldCharType="begin" w:fldLock="1"/>
      </w:r>
      <w:r w:rsidR="00103745">
        <w:rPr>
          <w:lang w:val="en-US"/>
        </w:rPr>
        <w:instrText>ADDIN CSL_CITATION { "citationItems" : [ { "id" : "ITEM-1", "itemData" : { "DOI" : "10.1097/01.JNR.0000387486.78685.c5", "ISSN" : "1682-3141", "author" : [ { "dropping-particle" : "", "family" : "Huang", "given" : "Chin Mei", "non-dropping-particle" : "", "parse-names" : false, "suffix" : "" }, { "dropping-particle" : "", "family" : "Tung", "given" : "Wan Shu", "non-dropping-particle" : "", "parse-names" : false, "suffix" : "" }, { "dropping-particle" : "", "family" : "Kuo", "given" : "Li Lin", "non-dropping-particle" : "", "parse-names" : false, "suffix" : "" }, { "dropping-particle" : "", "family" : "Chang", "given" : "Ying Ju", "non-dropping-particle" : "", "parse-names" : false, "suffix" : "" } ], "container-title" : "Journal of Nursing Research", "id" : "ITEM-1", "issue" : "1", "issued" : { "date-parts" : [ [ "2004", "3" ] ] }, "page" : "31-35", "title" : "Comparison of pain responses of premature infants to the heelstick between containment and swaddling", "type" : "article-journal", "volume" : "12" }, "uris" : [ "http://www.mendeley.com/documents/?uuid=982c5163-7fd9-4db8-81fb-838cc70daaf6" ] } ], "mendeley" : { "formattedCitation" : "[40]", "plainTextFormattedCitation" : "[40]", "previouslyFormattedCitation" : "[40]" }, "properties" : { "noteIndex" : 0 }, "schema" : "https://github.com/citation-style-language/schema/raw/master/csl-citation.json" }</w:instrText>
      </w:r>
      <w:r>
        <w:rPr>
          <w:lang w:val="en-US"/>
        </w:rPr>
        <w:fldChar w:fldCharType="separate"/>
      </w:r>
      <w:r w:rsidR="00103745" w:rsidRPr="00103745">
        <w:rPr>
          <w:noProof/>
          <w:lang w:val="en-US"/>
        </w:rPr>
        <w:t>[40]</w:t>
      </w:r>
      <w:r>
        <w:rPr>
          <w:lang w:val="en-US"/>
        </w:rPr>
        <w:fldChar w:fldCharType="end"/>
      </w:r>
      <w:r w:rsidRPr="00174279">
        <w:rPr>
          <w:lang w:val="en-US"/>
        </w:rPr>
        <w:t xml:space="preserve">. Our findings are comparable with other preterm infant HRV studies </w:t>
      </w:r>
      <w:r>
        <w:rPr>
          <w:lang w:val="en-US"/>
        </w:rPr>
        <w:fldChar w:fldCharType="begin" w:fldLock="1"/>
      </w:r>
      <w:r w:rsidR="00103745">
        <w:rPr>
          <w:lang w:val="en-US"/>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"id" : "ITEM-2", "itemData" : { "DOI" : "10.1016/j.earlhumdev.2009.11.001", "ISBN" : "1872-6232 (Electronic)\\r0378-3782 (Linking)", "ISSN" : "03783782", "PMID" : "19931326", "abstract" : "Background: Spectral analysis of fetal heart rate variability is promising for assessing fetal condition. Before using spectral analysis for fetal monitoring it has to be determined whether there should be a correction for gestational age or behavioural state. Aims: Compare spectral values of heart rate variability between near term and post term fetuses during active and quiet sleep. Study design: Case-control. Cases had a gestational age of ??? 42 weeks; controls were 36 to 37 weeks. Fetuses were matched for birth weight percentile. Subjects: STAN?? registrations from healthy fetuses. For each fetus one 5-minute segment was selected during active and one during quiet sleep. Outcome measures: Absolute and normalized low (0.04-0.15 Hz) and high frequency power (0.4-1.5 Hz) of heart rate variability. Results: Twenty fetuses were included. No significant differences were found between cases and controls in absolute (481 and 429 respectively, P = 0.88) or normalized low (0.78 and 0.80 respectively, P = 0.50) or absolute (41 and 21 respectively, P = 0.23) or normalized high frequency power (0.08 and 0.07 respectively, P = 0.20) during active state. During rest, normalized low frequency power was lower (0.58 and 0.69 respectively, P = 0.03) and absolute (16 and 10 respectively, P = 0.04) and normalized high frequency power were higher (0.21 and 0.14 respectively, P = 0.01) in cases compared to controls. Absolute and normalized low frequency power were higher during active state compared to rest in both groups (all P values &lt; 0.05). Conclusions: We found sympathetic predominance during active state in fetuses around term. Post term parasympathetic modulation during rest was increased compared to near term. ?? 2009 Elsevier Ireland Ltd. All rights reserved.", "author" : [ { "dropping-particle" : "", "family" : "Laar", "given" : "JO", "non-dropping-particle" : "Van", "parse-names" : false, "suffix" : "" }, { "dropping-particle" : "", "family" : "Peters", "given" : "CH L", "non-dropping-particle" : "", "parse-names" : false, "suffix" : "" }, { "dropping-particle" : "", "family" : "Vullings", "given" : "R", "non-dropping-particle" : "", "parse-names" : false, "suffix" : "" }, { "dropping-particle" : "", "family" : "Houterman", "given" : "S", "non-dropping-particle" : "", "parse-names" : false, "suffix" : "" }, { "dropping-particle" : "", "family" : "Oei", "given" : "SG", "non-dropping-particle" : "", "parse-names" : false, "suffix" : "" } ], "container-title" : "Early Human Development", "id" : "ITEM-2", "issue" : "12", "issued" : { "date-parts" : [ [ "2009" ] ] }, "page" : "795-798", "publisher" : "Elsevier Ireland Ltd", "title" : "Power spectrum analysis of fetal heart rate variability at near term and post term gestation during active sleep and quiet sleep", "type" : "article-journal", "volume" : "85" }, "uris" : [ "http://www.mendeley.com/documents/?uuid=049df80e-144d-4058-9d17-da4de2f9ce80" ] }, { "id" : "ITEM-3",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"ITEM-3",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"[41\u201343]", "plainTextFormattedCitation" : "[41\u201343]", "previouslyFormattedCitation" : "[41\u201343]" }, "properties" : { "noteIndex" : 0 }, "schema" : "https://github.com/citation-style-language/schema/raw/master/csl-citation.json" }</w:instrText>
      </w:r>
      <w:r>
        <w:rPr>
          <w:lang w:val="en-US"/>
        </w:rPr>
        <w:fldChar w:fldCharType="separate"/>
      </w:r>
      <w:r w:rsidR="00103745" w:rsidRPr="00103745">
        <w:rPr>
          <w:noProof/>
          <w:lang w:val="en-US"/>
        </w:rPr>
        <w:t>[41–43]</w:t>
      </w:r>
      <w:r>
        <w:rPr>
          <w:lang w:val="en-US"/>
        </w:rPr>
        <w:fldChar w:fldCharType="end"/>
      </w:r>
      <w:r w:rsidRPr="00174279">
        <w:rPr>
          <w:lang w:val="en-US"/>
        </w:rPr>
        <w:t xml:space="preserve"> and the time domain features shows less complexity in HR regulation during QS</w:t>
      </w:r>
      <w:r>
        <w:rPr>
          <w:lang w:val="en-US"/>
        </w:rPr>
        <w:t>,</w:t>
      </w:r>
      <w:r w:rsidRPr="00174279">
        <w:rPr>
          <w:lang w:val="en-US"/>
        </w:rPr>
        <w:t xml:space="preserve"> reflected in lower median values and IQR. </w:t>
      </w:r>
      <w:r w:rsidRPr="002318F8">
        <w:rPr>
          <w:lang w:val="en-US"/>
        </w:rPr>
        <w:t xml:space="preserve">As the respiratory sinus arrhythmia in preterm infants is </w:t>
      </w:r>
      <w:r>
        <w:rPr>
          <w:lang w:val="en-US"/>
        </w:rPr>
        <w:t>less</w:t>
      </w:r>
      <w:r w:rsidRPr="002318F8">
        <w:rPr>
          <w:lang w:val="en-US"/>
        </w:rPr>
        <w:t xml:space="preserve"> dominant </w:t>
      </w:r>
      <w:r>
        <w:rPr>
          <w:lang w:val="en-US"/>
        </w:rPr>
        <w:t>than</w:t>
      </w:r>
      <w:r w:rsidRPr="002318F8">
        <w:rPr>
          <w:lang w:val="en-US"/>
        </w:rPr>
        <w:t xml:space="preserve"> in term babies </w:t>
      </w:r>
      <w:r>
        <w:rPr>
          <w:lang w:val="en-US"/>
        </w:rPr>
        <w:fldChar w:fldCharType="begin" w:fldLock="1"/>
      </w:r>
      <w:r w:rsidR="00103745">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00103745" w:rsidRPr="00103745">
        <w:rPr>
          <w:noProof/>
          <w:lang w:val="en-US"/>
        </w:rPr>
        <w:t>[43]</w:t>
      </w:r>
      <w:r>
        <w:rPr>
          <w:lang w:val="en-US"/>
        </w:rPr>
        <w:fldChar w:fldCharType="end"/>
      </w:r>
      <w:r w:rsidRPr="002318F8">
        <w:rPr>
          <w:lang w:val="en-US"/>
        </w:rPr>
        <w:t xml:space="preserve">, the median increase with AS in the time domain can </w:t>
      </w:r>
      <w:r>
        <w:rPr>
          <w:lang w:val="en-US"/>
        </w:rPr>
        <w:t xml:space="preserve">probably </w:t>
      </w:r>
      <w:r w:rsidRPr="002318F8">
        <w:rPr>
          <w:lang w:val="en-US"/>
        </w:rPr>
        <w:t xml:space="preserve">be linked to the dominance of the sympathetic nervous system in preterm infants </w:t>
      </w:r>
      <w:r>
        <w:rPr>
          <w:lang w:val="en-US"/>
        </w:rPr>
        <w:fldChar w:fldCharType="begin" w:fldLock="1"/>
      </w:r>
      <w:r w:rsidR="00103745">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"ITEM-2", "itemData" : { "DOI" : "10.1007/s11517-006-0119-0", "ISBN" : "0140-0118", "ISSN" : "01400118", "PMID" : "17111118", "abstract" : "Heart rate variability (HRV) is a reliable reflection of the many physiological factors modulating the normal rhythm of the heart. In fact, they provide a powerful means of observing the interplay between the sympathetic and parasympathetic nervous systems. It shows that the structure generating the signal is not only simply linear, but also involves nonlinear contributions. Heart rate (HR) is a nonstationary signal; its variation may contain indicators of current disease, or warnings about impending cardiac diseases. The indicators may be present at all times or may occur at random\u2014during certain intervals of the day. It is strenuous and time consuming to study and pinpoint abnormalities in voluminous data collected over several hours. Hence, HR variation analysis (instantaneous HR against time axis) has become a popular noninvasive tool for assessing the activities of the autonomic nervous system. Computer based analytical tools for in-depth study of data over daylong intervals can be very useful in diagnostics. Therefore, the HRV signal parameters, extracted and analyzed using computers, are highly useful in diagnostics. In this paper, we have discussed the various applications of HRV and different linear, frequency domain, wavelet domain, nonlinear techniques used for the analysis of the HRV.", "author" : [ { "dropping-particle" : "", "family" : "Acharya", "given" : "U. Rajendra", "non-dropping-particle" : "", "parse-names" : false, "suffix" : "" }, { "dropping-particle" : "", "family" : "Joseph", "given" : "K. Paul", "non-dropping-particle" : "", "parse-names" : false, "suffix" : "" }, { "dropping-particle" : "", "family" : "Kannathal", "given" : "N.", "non-dropping-particle" : "", "parse-names" : false, "suffix" : "" }, { "dropping-particle" : "", "family" : "Lim", "given" : "Choo Min", "non-dropping-particle" : "", "parse-names" : false, "suffix" : "" }, { "dropping-particle" : "", "family" : "Suri", "given" : "Jasjit S.", "non-dropping-particle" : "", "parse-names" : false, "suffix" : "" } ], "container-title" : "Medical and Biological Engineering and Computing", "id" : "ITEM-2", "issue" : "12", "issued" : { "date-parts" : [ [ "2006" ] ] }, "page" : "1031-1051", "title" : "Heart rate variability: A review", "type" : "article-journal", "volume" : "44" }, "uris" : [ "http://www.mendeley.com/documents/?uuid=1df52083-b5cf-4f8f-9a6a-10a1ebdf4efb" ] } ], "mendeley" : { "formattedCitation" : "[31,44]", "plainTextFormattedCitation" : "[31,44]", "previouslyFormattedCitation" : "[31,44]" }, "properties" : { "noteIndex" : 0 }, "schema" : "https://github.com/citation-style-language/schema/raw/master/csl-citation.json" }</w:instrText>
      </w:r>
      <w:r>
        <w:rPr>
          <w:lang w:val="en-US"/>
        </w:rPr>
        <w:fldChar w:fldCharType="separate"/>
      </w:r>
      <w:r w:rsidR="00103745" w:rsidRPr="00103745">
        <w:rPr>
          <w:noProof/>
          <w:lang w:val="en-US"/>
        </w:rPr>
        <w:t>[31,44]</w:t>
      </w:r>
      <w:r>
        <w:rPr>
          <w:lang w:val="en-US"/>
        </w:rPr>
        <w:fldChar w:fldCharType="end"/>
      </w:r>
      <w:r w:rsidRPr="00174279">
        <w:rPr>
          <w:lang w:val="en-US"/>
        </w:rPr>
        <w:t xml:space="preserve">. This might </w:t>
      </w:r>
      <w:r>
        <w:rPr>
          <w:lang w:val="en-US"/>
        </w:rPr>
        <w:t>originate from the not fully developed</w:t>
      </w:r>
      <w:r w:rsidRPr="00174279">
        <w:rPr>
          <w:lang w:val="en-US"/>
        </w:rPr>
        <w:t xml:space="preserve"> adrenergic receptors in the sin</w:t>
      </w:r>
      <w:r>
        <w:rPr>
          <w:lang w:val="en-US"/>
        </w:rPr>
        <w:t>us</w:t>
      </w:r>
      <w:r w:rsidRPr="00174279">
        <w:rPr>
          <w:lang w:val="en-US"/>
        </w:rPr>
        <w:t xml:space="preserve"> node </w:t>
      </w:r>
      <w:r>
        <w:rPr>
          <w:lang w:val="en-US"/>
        </w:rPr>
        <w:fldChar w:fldCharType="begin" w:fldLock="1"/>
      </w:r>
      <w:r w:rsidR="00103745">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00103745" w:rsidRPr="00103745">
        <w:rPr>
          <w:noProof/>
          <w:lang w:val="en-US"/>
        </w:rPr>
        <w:t>[43]</w:t>
      </w:r>
      <w:r>
        <w:rPr>
          <w:lang w:val="en-US"/>
        </w:rPr>
        <w:fldChar w:fldCharType="end"/>
      </w:r>
      <w:r w:rsidRPr="00174279">
        <w:rPr>
          <w:lang w:val="en-US"/>
        </w:rPr>
        <w:t xml:space="preserve">. It has been suggested that the limited cardiorespiratory coupling is stronger during QS than </w:t>
      </w:r>
      <w:r w:rsidRPr="00174279">
        <w:rPr>
          <w:lang w:val="en-US"/>
        </w:rPr>
        <w:lastRenderedPageBreak/>
        <w:t xml:space="preserve">during AS </w:t>
      </w:r>
      <w:r>
        <w:rPr>
          <w:lang w:val="en-US"/>
        </w:rPr>
        <w:fldChar w:fldCharType="begin" w:fldLock="1"/>
      </w:r>
      <w:r w:rsidR="00103745">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00103745" w:rsidRPr="00103745">
        <w:rPr>
          <w:noProof/>
          <w:lang w:val="en-US"/>
        </w:rPr>
        <w:t>[43]</w:t>
      </w:r>
      <w:r>
        <w:rPr>
          <w:lang w:val="en-US"/>
        </w:rPr>
        <w:fldChar w:fldCharType="end"/>
      </w:r>
      <w:r w:rsidRPr="00594FB4">
        <w:rPr>
          <w:lang w:val="en-US"/>
        </w:rPr>
        <w:t>. This enhances the differen</w:t>
      </w:r>
      <w:r>
        <w:rPr>
          <w:lang w:val="en-US"/>
        </w:rPr>
        <w:t>ce</w:t>
      </w:r>
      <w:r w:rsidRPr="00594FB4">
        <w:rPr>
          <w:lang w:val="en-US"/>
        </w:rPr>
        <w:t xml:space="preserve"> in median and IQR as more regular breathing patterns during QS reduce the signal complexity while the irregular breathing during AS does show only li</w:t>
      </w:r>
      <w:r>
        <w:rPr>
          <w:lang w:val="en-US"/>
        </w:rPr>
        <w:t>mited</w:t>
      </w:r>
      <w:r w:rsidRPr="00594FB4">
        <w:rPr>
          <w:lang w:val="en-US"/>
        </w:rPr>
        <w:t xml:space="preserve"> influence. </w:t>
      </w:r>
      <w:r w:rsidRPr="00174279">
        <w:rPr>
          <w:lang w:val="en-US"/>
        </w:rPr>
        <w:t xml:space="preserve">The predominance of the sympathetic nervous system is associated with an increase in LF power </w:t>
      </w:r>
      <w:r>
        <w:rPr>
          <w:lang w:val="en-US"/>
        </w:rPr>
        <w:fldChar w:fldCharType="begin" w:fldLock="1"/>
      </w:r>
      <w:r w:rsidR="00103745">
        <w:rPr>
          <w:lang w:val="en-US"/>
        </w:rPr>
        <w:instrText>ADDIN CSL_CITATION { "citationItems" : [ { "id" : "ITEM-1", "itemData" : { "DOI" : "10.1155/2015/583620", "author" : [ { "dropping-particle" : "", "family" : "Long", "given" : "Xi", "non-dropping-particle" : "", "parse-names" : false, "suffix" : "" }, { "dropping-particle" : "", "family" : "Haakma", "given" : "Reinder", "non-dropping-particle" : "", "parse-names" : false, "suffix" : "" }, { "dropping-particle" : "", "family" : "Leufkens", "given" : "Tim R.M.", "non-dropping-particle" : "", "parse-names" : false, "suffix" : "" }, { "dropping-particle" : "", "family" : "Fonseca", "given" : "Pedro", "non-dropping-particle" : "", "parse-names" : false, "suffix" : "" }, { "dropping-particle" : "", "family" : "Aarts", "given" : "Ronald M.", "non-dropping-particle" : "", "parse-names" : false, "suffix" : "" } ], "container-title" : "Computational Intelligence and Neuroscience", "id" : "ITEM-1", "issued" : { "date-parts" : [ [ "2015" ] ] }, "page" : "17 pages", "title" : "Effects of between- and within-subject variability on autonomic cardiorespiratory activity during sleep and their limitations on sleep staging: A multilevel analysis", "type" : "article-journal", "volume" : "vol. 2015" }, "uris" : [ "http://www.mendeley.com/documents/?uuid=68ec7b0a-bf60-4b76-930b-b233964337b0" ] } ], "mendeley" : { "formattedCitation" : "[45]", "plainTextFormattedCitation" : "[45]", "previouslyFormattedCitation" : "[45]" }, "properties" : { "noteIndex" : 0 }, "schema" : "https://github.com/citation-style-language/schema/raw/master/csl-citation.json" }</w:instrText>
      </w:r>
      <w:r>
        <w:rPr>
          <w:lang w:val="en-US"/>
        </w:rPr>
        <w:fldChar w:fldCharType="separate"/>
      </w:r>
      <w:r w:rsidR="00103745" w:rsidRPr="00103745">
        <w:rPr>
          <w:noProof/>
          <w:lang w:val="en-US"/>
        </w:rPr>
        <w:t>[45]</w:t>
      </w:r>
      <w:r>
        <w:rPr>
          <w:lang w:val="en-US"/>
        </w:rPr>
        <w:fldChar w:fldCharType="end"/>
      </w:r>
      <w:r>
        <w:rPr>
          <w:lang w:val="en-US"/>
        </w:rPr>
        <w:t>,</w:t>
      </w:r>
      <w:r w:rsidRPr="00174279">
        <w:rPr>
          <w:lang w:val="en-US"/>
        </w:rPr>
        <w:t xml:space="preserve"> increasing the feature values for LF and LFnorm compared to HF and HFnorm. However, also vagal modulation of baroreflex response to blood pressure disturbances is important </w:t>
      </w:r>
      <w:r>
        <w:rPr>
          <w:lang w:val="en-US"/>
        </w:rPr>
        <w:fldChar w:fldCharType="begin" w:fldLock="1"/>
      </w:r>
      <w:r w:rsidR="00103745">
        <w:rPr>
          <w:lang w:val="en-US"/>
        </w:rPr>
        <w:instrText>ADDIN CSL_CITATION { "citationItems" : [ { "id" : "ITEM-1", "itemData" : { "DOI" : "10.1203/00006450-200301000-00016", "ISSN" : "0031-3998", "author" : [ { "dropping-particle" : "", "family" : "Andriessen", "given" : "Peter", "non-dropping-particle" : "", "parse-names" : false, "suffix" : "" }, { "dropping-particle" : "", "family" : "Koolen", "given" : "Andr\u00e9 M P", "non-dropping-particle" : "", "parse-names" : false, "suffix" : "" }, { "dropping-particle" : "", "family" : "Berendsen", "given" : "Ralph C M", "non-dropping-particle" : "", "parse-names" : false, "suffix" : "" }, { "dropping-particle" : "", "family" : "Wijn", "given" : "Pieter F F", "non-dropping-particle" : "", "parse-names" : false, "suffix" : "" }, { "dropping-particle" : "", "family" : "Broeke", "given" : "Edith D M", "non-dropping-particle" : "Ten", "parse-names" : false, "suffix" : "" }, { "dropping-particle" : "", "family" : "Oei", "given" : "S Guid", "non-dropping-particle" : "", "parse-names" : false, "suffix" : "" }, { "dropping-particle" : "", "family" : "Blanco", "given" : "Carlos E", "non-dropping-particle" : "", "parse-names" : false, "suffix" : "" } ], "container-title" : "Pediatric Research", "id" : "ITEM-1", "issue" : "1", "issued" : { "date-parts" : [ [ "2003" ] ] }, "page" : "89-97", "title" : "Cardiovascular fluctuations and transfer function analysis in stable preterm infants", "type" : "article-journal", "volume" : "53" }, "uris" : [ "http://www.mendeley.com/documents/?uuid=92e1c73a-864e-419c-96f0-a61d9e73672a" ] } ], "mendeley" : { "formattedCitation" : "[46]", "plainTextFormattedCitation" : "[46]", "previouslyFormattedCitation" : "[46]" }, "properties" : { "noteIndex" : 0 }, "schema" : "https://github.com/citation-style-language/schema/raw/master/csl-citation.json" }</w:instrText>
      </w:r>
      <w:r>
        <w:rPr>
          <w:lang w:val="en-US"/>
        </w:rPr>
        <w:fldChar w:fldCharType="separate"/>
      </w:r>
      <w:r w:rsidR="00103745" w:rsidRPr="00103745">
        <w:rPr>
          <w:noProof/>
        </w:rPr>
        <w:t>[46]</w:t>
      </w:r>
      <w:r>
        <w:rPr>
          <w:lang w:val="en-US"/>
        </w:rPr>
        <w:fldChar w:fldCharType="end"/>
      </w:r>
      <w:r>
        <w:t>.</w:t>
      </w:r>
      <w:r w:rsidRPr="00C16257">
        <w:t xml:space="preserve"> In </w:t>
      </w:r>
      <w:r w:rsidRPr="003440A9">
        <w:rPr>
          <w:lang w:val="en-US"/>
        </w:rPr>
        <w:t>addition</w:t>
      </w:r>
      <w:r w:rsidRPr="00C16257">
        <w:t xml:space="preserve">, the baroreceptor reflex </w:t>
      </w:r>
      <w:r w:rsidRPr="003440A9">
        <w:rPr>
          <w:lang w:val="en-US"/>
        </w:rPr>
        <w:t>sensitivity</w:t>
      </w:r>
      <w:r w:rsidRPr="00C16257">
        <w:t xml:space="preserve"> </w:t>
      </w:r>
      <w:r w:rsidRPr="003440A9">
        <w:rPr>
          <w:lang w:val="en-US"/>
        </w:rPr>
        <w:t>increases</w:t>
      </w:r>
      <w:r w:rsidRPr="00C16257">
        <w:t xml:space="preserve"> during </w:t>
      </w:r>
      <w:r w:rsidRPr="003440A9">
        <w:rPr>
          <w:lang w:val="en-US"/>
        </w:rPr>
        <w:t>maturation</w:t>
      </w:r>
      <w:r w:rsidRPr="00C16257">
        <w:t xml:space="preserve"> </w:t>
      </w:r>
      <w:r>
        <w:fldChar w:fldCharType="begin" w:fldLock="1"/>
      </w:r>
      <w:r w:rsidR="00103745">
        <w:instrText xml:space="preserve">ADDIN CSL_CITATION { "citationItems" : [ { "id" : "ITEM-1", "itemData" : { "DOI" : "10.1113/jphysiol.2005.093641", "ISBN" : "0022-3751 (Print) 0022-3751 (Linking)", "ISSN" : "0022-3751", "PMID" : "16051623", "abstract" : "We performed a cross-sectional study in human infants to determine if indices of R-R interval variability, systolic blood pressure (SBP) variability, and baroreceptor reflex sensitivity change with postmenstrual age (PMA: gestational age+postnatal age). The electrocardiogram, arterial SBP and respiration were recorded in clinically stable infants (PMA, 28-42 weeks) in the quiet sleep state in the first days after birth. (Cross-)spectral analyses of R-R interval series and SBP series were performed to calculate the power of low-frequency (LF, indicating baroreceptor reflex activity, 0.04-0.15 Hz) and high-frequency (HF, indicating parasympathetic activity, individualized between the p-10 and p-90 values of respiratory frequency) fluctuations, and transfer function phase and gain. The mean R-R interval, and LF and HF spectral powers of R-R interval series increased with PMA. The mean SBP increased with PMA, but not the LF and HF spectral powers of SBP series. In the LF range, cross-spectral analysis showed high coherence values (&gt;0.5) with a consistent negative phase shift between R-R interval and SBP, indicating a approximately 3 s lag in R-R interval changes in relation to SBP. Baroreceptor reflex sensitivity, calculated from LF transfer gain, increased significantly with PMA, from 5 (preterm) to 15 ms mmHg-1 (term). Baroreceptor reflex sensitivity correlated significantly with the (LF and) HF spectral powers of R-R interval series, but not with the LF and HF spectral powers of SBP series. The principal conclusions are that baroreceptor reflex sensitivity and spectral power in R-R interval series increase in parallel with PMA, suggesting a progressive vagal maturation with PMA.", "author" : [ { </w:instrText>
      </w:r>
      <w:r w:rsidR="00103745" w:rsidRPr="00103745">
        <w:rPr>
          <w:lang w:val="en-US"/>
        </w:rPr>
        <w:instrText>"dropping-particle" : "", "family" : "Andriessen", "given" : "Peter", "non-dropping-particle" : "", "parse-names" : false, "suffix" : "" }, { "dropping-particle" : "", "family" : "Oetomo", "given" : "Sidarto Bambang", "non-dropping-particle" : "", "parse-names" : false, "suffix" : "" }, { "dropping-particle" : "", "family" : "Peters", "given" : "Chris", "non-dropping-particle" : "", "parse-names" : false, "suffix" : "" }, { "dropping-particle" : "", "family" : "Vermeulen", "given" : "Barbara", "non-dropping-particle" : "", "parse-names" : false, "suffix" : "" }, { "dropping-particle" : "", "family" : "Wijn", "given" : "Pieter F F", "non-dropping-particle" : "", "parse-names" : false, "suffix" : "" }, { "dropping-particle" : "", "family" : "Blanco", "given" : "Carlos E", "non-dropping-particle" : "", "parse-names" : false, "suffix" : "" } ], "container-title" : "The Journal of physiology", "id" : "ITEM-1", "issue" : "Pt 1", "issued" : { "date-parts" : [ [ "2005" ] ] }, "page" : "333-341", "title" : "Baroreceptor reflex sensitivity in human neonates: the effect of postmenstrual age", "type" : "article-journal", "volume" : "568" }, "uris" : [ "http://www.mendeley.com/documents/?uuid=cb6ee6df-37b5-4419-8638-e8ea15438a4b" ] } ], "mendeley" : { "formattedCitation" : "[47]", "plainTextFormattedCitation" : "[47]", "previouslyFormattedCitation" : "[47]" }, "properties" : { "noteIndex" : 0 }, "schema" : "https://github.com/citation-style-language/schema/raw/master/csl-citation.json" }</w:instrText>
      </w:r>
      <w:r>
        <w:fldChar w:fldCharType="separate"/>
      </w:r>
      <w:r w:rsidR="00103745" w:rsidRPr="00103745">
        <w:rPr>
          <w:noProof/>
          <w:lang w:val="en-US"/>
        </w:rPr>
        <w:t>[47]</w:t>
      </w:r>
      <w:r>
        <w:fldChar w:fldCharType="end"/>
      </w:r>
      <w:r w:rsidRPr="00174279">
        <w:rPr>
          <w:lang w:val="en-US"/>
        </w:rPr>
        <w:t xml:space="preserve"> with reduced high frequency contribution to HRV in preterm infants. Like other studies the LF/HF ratio showed slightly higher values for QS, probably indicating a greater sympathetic or less vagal modulation </w:t>
      </w:r>
      <w:r>
        <w:rPr>
          <w:lang w:val="en-US"/>
        </w:rPr>
        <w:fldChar w:fldCharType="begin" w:fldLock="1"/>
      </w:r>
      <w:r w:rsidR="00103745">
        <w:rPr>
          <w:lang w:val="en-US"/>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"mendeley" : { "formattedCitation" : "[41]", "plainTextFormattedCitation" : "[41]", "previouslyFormattedCitation" : "[41]" }, "properties" : { "noteIndex" : 0 }, "schema" : "https://github.com/citation-style-language/schema/raw/master/csl-citation.json" }</w:instrText>
      </w:r>
      <w:r>
        <w:rPr>
          <w:lang w:val="en-US"/>
        </w:rPr>
        <w:fldChar w:fldCharType="separate"/>
      </w:r>
      <w:r w:rsidR="00103745" w:rsidRPr="00103745">
        <w:rPr>
          <w:noProof/>
          <w:lang w:val="en-US"/>
        </w:rPr>
        <w:t>[41]</w:t>
      </w:r>
      <w:r>
        <w:rPr>
          <w:lang w:val="en-US"/>
        </w:rPr>
        <w:fldChar w:fldCharType="end"/>
      </w:r>
      <w:r w:rsidRPr="001E3CBE">
        <w:rPr>
          <w:lang w:val="en-US"/>
        </w:rPr>
        <w:t xml:space="preserve">. In general, the spectral power values were decreased in QS compared to AS suggesting that the autonomic modulation is lower during QS </w:t>
      </w:r>
      <w:r>
        <w:rPr>
          <w:lang w:val="en-US"/>
        </w:rPr>
        <w:fldChar w:fldCharType="begin" w:fldLock="1"/>
      </w:r>
      <w:r w:rsidR="00103745">
        <w:rPr>
          <w:lang w:val="en-US"/>
        </w:rPr>
        <w:instrText>ADDIN CSL_CITATION { "citationItems" : [ { "id" : "ITEM-1", "itemData" : { "DOI" : "10.1016/j.earlhumdev.2009.11.001", "ISBN" : "1872-6232 (Electronic)\\r0378-3782 (Linking)", "ISSN" : "03783782", "PMID" : "19931326", "abstract" : "Background: Spectral analysis of fetal heart rate variability is promising for assessing fetal condition. Before using spectral analysis for fetal monitoring it has to be determined whether there should be a correction for gestational age or behavioural state. Aims: Compare spectral values of heart rate variability between near term and post term fetuses during active and quiet sleep. Study design: Case-control. Cases had a gestational age of ??? 42 weeks; controls were 36 to 37 weeks. Fetuses were matched for birth weight percentile. Subjects: STAN?? registrations from healthy fetuses. For each fetus one 5-minute segment was selected during active and one during quiet sleep. Outcome measures: Absolute and normalized low (0.04-0.15 Hz) and high frequency power (0.4-1.5 Hz) of heart rate variability. Results: Twenty fetuses were included. No significant differences were found between cases and controls in absolute (481 and 429 respectively, P = 0.88) or normalized low (0.78 and 0.80 respectively, P = 0.50) or absolute (41 and 21 respectively, P = 0.23) or normalized high frequency power (0.08 and 0.07 respectively, P = 0.20) during active state. During rest, normalized low frequency power was lower (0.58 and 0.69 respectively, P = 0.03) and absolute (16 and 10 respectively, P = 0.04) and normalized high frequency power were higher (0.21 and 0.14 respectively, P = 0.01) in cases compared to controls. Absolute and normalized low frequency power were higher during active state compared to rest in both groups (all P values &lt; 0.05). Conclusions: We found sympathetic predominance during active state in fetuses around term. Post term parasympathetic modulation during rest was increased compared to near term. ?? 2009 Elsevier Ireland Ltd. All rights reserved.", "author" : [ { "dropping-particle" : "", "family" : "Laar", "given" : "JO", "non-dropping-particle" : "Van", "parse-names" : false, "suffix" : "" }, { "dropping-particle" : "", "family" : "Peters", "given" : "CH L", "non-dropping-particle" : "", "parse-names" : false, "suffix" : "" }, { "dropping-particle" : "", "family" : "Vullings", "given" : "R", "non-dropping-particle" : "", "parse-names" : false, "suffix" : "" }, { "dropping-particle" : "", "family" : "Houterman", "given" : "S", "non-dropping-particle" : "", "parse-names" : false, "suffix" : "" }, { "dropping-particle" : "", "family" : "Oei", "given" : "SG", "non-dropping-particle" : "", "parse-names" : false, "suffix" : "" } ], "container-title" : "Early Human Development", "id" : "ITEM-1", "issue" : "12", "issued" : { "date-parts" : [ [ "2009" ] ] }, "page" : "795-798", "publisher" : "Elsevier Ireland Ltd", "title" : "Power spectrum analysis of fetal heart rate variability at near term and post term gestation during active sleep and quiet sleep", "type" : "article-journal", "volume" : "85" }, "uris" : [ "http://www.mendeley.com/documents/?uuid=049df80e-144d-4058-9d17-da4de2f9ce80" ] } ], "mendeley" : { "formattedCitation" : "[42]", "plainTextFormattedCitation" : "[42]", "previouslyFormattedCitation" : "[42]" }, "properties" : { "noteIndex" : 0 }, "schema" : "https://github.com/citation-style-language/schema/raw/master/csl-citation.json" }</w:instrText>
      </w:r>
      <w:r>
        <w:rPr>
          <w:lang w:val="en-US"/>
        </w:rPr>
        <w:fldChar w:fldCharType="separate"/>
      </w:r>
      <w:r w:rsidR="00103745" w:rsidRPr="00103745">
        <w:rPr>
          <w:noProof/>
          <w:lang w:val="en-US"/>
        </w:rPr>
        <w:t>[42]</w:t>
      </w:r>
      <w:r>
        <w:rPr>
          <w:lang w:val="en-US"/>
        </w:rPr>
        <w:fldChar w:fldCharType="end"/>
      </w:r>
      <w:r w:rsidRPr="00145D72">
        <w:rPr>
          <w:lang w:val="en-US"/>
        </w:rPr>
        <w:t xml:space="preserve">. This could be explained as the AS state is seen as the most </w:t>
      </w:r>
      <w:r>
        <w:rPr>
          <w:lang w:val="en-US"/>
        </w:rPr>
        <w:t xml:space="preserve">basic </w:t>
      </w:r>
      <w:r w:rsidRPr="00145D72">
        <w:rPr>
          <w:lang w:val="en-US"/>
        </w:rPr>
        <w:t xml:space="preserve">state which is regulated by a network of several forebrain areas and the controlling brainstem </w:t>
      </w:r>
      <w:r>
        <w:rPr>
          <w:lang w:val="en-US"/>
        </w:rPr>
        <w:fldChar w:fldCharType="begin" w:fldLock="1"/>
      </w:r>
      <w:r w:rsidR="00103745">
        <w:rPr>
          <w:lang w:val="en-US"/>
        </w:rPr>
        <w:instrText>ADDIN CSL_CITATION { "citationItems" : [ { "id" : "ITEM-1", "itemData" : { "ISSN" : "0022-3476", "PMID" : "14597916", "abstract" : "The emergence of sleep states is one of the most significant aspects of development. Descriptions of both neonatal and late fetal behavior and studies on the organization of sleep have shown that fetus and newborns exhibit spontaneously discrete and cyclic patterns of active sleep (AS) and quiet sleep (QS). Human fetuses and neonates sleep most of their life, and AS is the prevailing state even during the first postnatal months. Several hypotheses to explain central nervous system development consider that AS is the expression of a basic activation program for the central nervous system that increases the functional competence of neurons, circuits, and complex patterns before the organism is called on to use them. Current results indicate the maturation of QS not only coincides with the formation of thalamocortical and intracortical patterns of innervation and periods of heightened synaptogenesis, since this sleep state is also associated with important processes in synaptic remodeling. In fact, several studies suggest that the information acquired during wakefulness is further processed during AS and QS. This article reviews the processes involved in the timing of both AS/QS and sleep/wake alternating patterns throughout early human development. A growing body of evidence indicates that the duration of unmodulated parental care and noncircadian environmental conditions may be detrimental for the establishment of these basic rhythmicities. As a consequence, alterations in parental/environmental entraining factors may well contribute to disturb sleep and feeding commonly experienced by preterm infants. Further knowledge on the early establishment of sleep-wake states regulatory mechanisms is needed to improve modalities for appropriate stimulation in the developing human being.", "author" : [ { "dropping-particle" : "", "family" : "Peirano", "given" : "Patricio", "non-dropping-particle" : "", "parse-names" : false, "suffix" : "" }, { "dropping-particle" : "", "family" : "Algar\u00edn", "given" : "Cecilia", "non-dropping-particle" : "", "parse-names" : false, "suffix" : "" }, { "dropping-particle" : "", "family" : "Uauy", "given" : "Ricardo", "non-dropping-particle" : "", "parse-names" : false, "suffix" : "" } ], "container-title" : "The Journal of pediatrics", "id" : "ITEM-1", "issue" : "4 Suppl", "issued" : { "date-parts" : [ [ "2003", "10" ] ] }, "page" : "S70-9", "title" : "Sleep-wake states and their regulatory mechanisms throughout early human development", "type" : "article-journal", "volume" : "143" }, "uris" : [ "http://www.mendeley.com/documents/?uuid=2295a3e9-ec55-46c4-ab18-08083dbaad3f" ] } ], "mendeley" : { "formattedCitation" : "[48]", "plainTextFormattedCitation" : "[48]", "previouslyFormattedCitation" : "[48]" }, "properties" : { "noteIndex" : 0 }, "schema" : "https://github.com/citation-style-language/schema/raw/master/csl-citation.json" }</w:instrText>
      </w:r>
      <w:r>
        <w:rPr>
          <w:lang w:val="en-US"/>
        </w:rPr>
        <w:fldChar w:fldCharType="separate"/>
      </w:r>
      <w:r w:rsidR="00103745" w:rsidRPr="00103745">
        <w:rPr>
          <w:noProof/>
          <w:lang w:val="en-US"/>
        </w:rPr>
        <w:t>[48]</w:t>
      </w:r>
      <w:r>
        <w:rPr>
          <w:lang w:val="en-US"/>
        </w:rPr>
        <w:fldChar w:fldCharType="end"/>
      </w:r>
      <w:r w:rsidRPr="00174279">
        <w:rPr>
          <w:lang w:val="en-US"/>
        </w:rPr>
        <w:t xml:space="preserve"> and therefore, earlier developed </w:t>
      </w:r>
      <w:r>
        <w:rPr>
          <w:lang w:val="en-US"/>
        </w:rPr>
        <w:t xml:space="preserve">and </w:t>
      </w:r>
      <w:r w:rsidRPr="0038357F">
        <w:rPr>
          <w:color w:val="FF0000"/>
          <w:lang w:val="en-US"/>
        </w:rPr>
        <w:t xml:space="preserve">more </w:t>
      </w:r>
      <w:r>
        <w:rPr>
          <w:lang w:val="en-US"/>
        </w:rPr>
        <w:t xml:space="preserve">pronounced </w:t>
      </w:r>
      <w:r w:rsidRPr="00174279">
        <w:rPr>
          <w:lang w:val="en-US"/>
        </w:rPr>
        <w:t xml:space="preserve">than the QS </w:t>
      </w:r>
      <w:r>
        <w:rPr>
          <w:lang w:val="en-US"/>
        </w:rPr>
        <w:fldChar w:fldCharType="begin" w:fldLock="1"/>
      </w:r>
      <w:r w:rsidR="00103745">
        <w:rPr>
          <w:lang w:val="en-US"/>
        </w:rPr>
        <w:instrText>ADDIN CSL_CITATION { "citationItems" : [ { "id" : "ITEM-1", "itemData" : { "DOI" : "10.1016/0378-3782(93)90011-I", "ISSN" : "03783782", "author" : [ { "dropping-particle" : "", "family" : "Eiselt", "given" : "M", "non-dropping-particle" : "", "parse-names" : false, "suffix" : "" }, { "dropping-particle" : "", "family" : "Curzi-Dascalova", "given" : "L.", "non-dropping-particle" : "", "parse-names" : false, "suffix" : "" }, { "dropping-particle" : "", "family" : "Clairambault", "given" : "J.", "non-dropping-particle" : "", "parse-names" : false, "suffix" : "" }, { "dropping-particle" : "", "family" : "Kauffmann", "given" : "F.", "non-dropping-particle" : "", "parse-names" : false, "suffix" : "" }, { "dropping-particle" : "", "family" : "M\u00e9digue", "given" : "C.", "non-dropping-particle" : "", "parse-names" : false, "suffix" : "" }, { "dropping-particle" : "", "family" : "Peirano", "given" : "P.", "non-dropping-particle" : "", "parse-names" : false, "suffix" : "" } ], "container-title" : "Early Human Development", "id" : "ITEM-1", "issue" : "2-3", "issued" : { "date-parts" : [ [ "1993", "3" ] ] }, "page" : "183-195", "title" : "Heart-rate variability in low-risk prematurely born infants reaching normal term: a comparison with full-term newborns", "type" : "article-journal", "volume" : "32" }, "uris" : [ "http://www.mendeley.com/documents/?uuid=3165a0ee-c9c6-4553-8f3c-b87eed3d23aa" ] } ], "mendeley" : { "formattedCitation" : "[49]", "plainTextFormattedCitation" : "[49]", "previouslyFormattedCitation" : "[49]" }, "properties" : { "noteIndex" : 0 }, "schema" : "https://github.com/citation-style-language/schema/raw/master/csl-citation.json" }</w:instrText>
      </w:r>
      <w:r>
        <w:rPr>
          <w:lang w:val="en-US"/>
        </w:rPr>
        <w:fldChar w:fldCharType="separate"/>
      </w:r>
      <w:r w:rsidR="00103745" w:rsidRPr="00103745">
        <w:rPr>
          <w:noProof/>
          <w:lang w:val="en-US"/>
        </w:rPr>
        <w:t>[49]</w:t>
      </w:r>
      <w:r>
        <w:rPr>
          <w:lang w:val="en-US"/>
        </w:rPr>
        <w:fldChar w:fldCharType="end"/>
      </w:r>
      <w:r w:rsidRPr="00174279">
        <w:rPr>
          <w:lang w:val="en-US"/>
        </w:rPr>
        <w:t xml:space="preserve">. </w:t>
      </w:r>
    </w:p>
    <w:p w:rsidR="00782D1A" w:rsidRDefault="00782D1A" w:rsidP="00C16257">
      <w:pPr>
        <w:pStyle w:val="Heading2"/>
        <w:rPr>
          <w:rStyle w:val="IntenseEmphasis"/>
          <w:rFonts w:ascii="Times New Roman" w:hAnsi="Times New Roman"/>
          <w:i w:val="0"/>
          <w:iCs w:val="0"/>
          <w:color w:val="auto"/>
          <w:sz w:val="24"/>
          <w:szCs w:val="24"/>
          <w:u w:val="single"/>
        </w:rPr>
      </w:pPr>
      <w:r w:rsidRPr="00C16257">
        <w:rPr>
          <w:rStyle w:val="IntenseEmphasis"/>
          <w:rFonts w:ascii="Times New Roman" w:hAnsi="Times New Roman"/>
          <w:i w:val="0"/>
          <w:iCs w:val="0"/>
          <w:color w:val="auto"/>
          <w:sz w:val="24"/>
          <w:szCs w:val="24"/>
          <w:u w:val="single"/>
        </w:rPr>
        <w:t>Features:</w:t>
      </w:r>
    </w:p>
    <w:p w:rsidR="00782D1A" w:rsidRPr="00866A6B" w:rsidRDefault="00782D1A" w:rsidP="007E34F6">
      <w:pPr>
        <w:pStyle w:val="EHD"/>
        <w:rPr>
          <w:color w:val="FF0000"/>
          <w:lang w:val="en-US"/>
        </w:rPr>
      </w:pPr>
      <w:r w:rsidRPr="00CB7857">
        <w:rPr>
          <w:lang w:val="en-US"/>
        </w:rPr>
        <w:t xml:space="preserve">In general, the approach to </w:t>
      </w:r>
      <w:r>
        <w:rPr>
          <w:lang w:val="en-US"/>
        </w:rPr>
        <w:t>automatically separate sleep states</w:t>
      </w:r>
      <w:r w:rsidRPr="00CB7857">
        <w:rPr>
          <w:lang w:val="en-US"/>
        </w:rPr>
        <w:t xml:space="preserve"> using a cardiorespiratory signal consist</w:t>
      </w:r>
      <w:r>
        <w:rPr>
          <w:lang w:val="en-US"/>
        </w:rPr>
        <w:t>s</w:t>
      </w:r>
      <w:r w:rsidRPr="00CB7857">
        <w:rPr>
          <w:lang w:val="en-US"/>
        </w:rPr>
        <w:t xml:space="preserve"> of a feature extraction approach (i.e. HRV features), followed by a classification step (i.e. SVM). </w:t>
      </w:r>
      <w:r w:rsidRPr="00936165">
        <w:rPr>
          <w:lang w:val="en-US"/>
        </w:rPr>
        <w:t xml:space="preserve">The features we chose are derived from adult sleep analysis </w:t>
      </w:r>
      <w:r>
        <w:rPr>
          <w:lang w:val="en-US"/>
        </w:rPr>
        <w:fldChar w:fldCharType="begin" w:fldLock="1"/>
      </w:r>
      <w:r w:rsidR="00103745">
        <w:rPr>
          <w:lang w:val="en-US"/>
        </w:rPr>
        <w:instrText>ADDIN CSL_CITATION { "citationItems" : [ { "id" : "ITEM-1", "itemData" : { "DOI" : "10.1016/j.smrv.2011.02.005", "ISSN" : "1532-2955", "PMID" : "21658979", "abstract" : "Heart rate (HR) is modulated by the combined effects of the sympathetic and parasympathetic nervous systems. Therefore, measurement of changes in HR over time (heart rate variability or HRV) provides information about autonomic functioning. HRV has been used to identify high risk people, understand the autonomic components of different disorders and to evaluate the effect of different interventions, etc. Since the signal required to measure HRV is already being collected on the electrocardiogram (ECG) channel of the polysomnogram (PSG), collecting data for research on HRV and sleep is straightforward, but applications have been limited. As reviewed here, HRV has been applied to understand autonomic changes during different sleep stages. It has also been applied to understand the effect of sleep-disordered breathing, periodic limb movements and insomnia both during sleep and during the daytime. HRV has been successfully used to screen people for possible referral to a Sleep Lab. It has also been used to monitor the effects of continuous positive airway pressure (CPAP). A novel HRV measure, cardiopulmonary coupling (CPC) has been proposed for sleep quality. Evidence also suggests that HRV collected during a PSG can be used in risk stratification models, at least for older adults. Caveats for accurate interpretation of HRV are also presented.", "author" : [ { "dropping-particle" : "", "family" : "Stein", "given" : "Phyllis K", "non-dropping-particle" : "", "parse-names" : false, "suffix" : "" }, { "dropping-particle" : "", "family" : "Pu", "given" : "Yachuan", "non-dropping-particle" : "", "parse-names" : false, "suffix" : "" } ], "container-title" : "Sleep medicine reviews", "id" : "ITEM-1", "issue" : "1", "issued" : { "date-parts" : [ [ "2012", "2" ] ] }, "page" : "47-66", "publisher" : "Elsevier Ltd", "title" : "Heart rate variability, sleep and sleep disorders", "type" : "article-journal", "volume" : "16" }, "uris" : [ "http://www.mendeley.com/documents/?uuid=559cfa88-df8f-417f-aa18-727ff81bce35" ] }, { "id" : "ITEM-2", "itemData" : { "ISBN" : "978-90-386-3850-8", "author" : [ { "dropping-particle" : "", "family" : "Long", "given" : "X.", "non-dropping-particle" : "", "parse-names" : false, "suffix" : "" } ], "id" : "ITEM-2", "issued" : { "date-parts" : [ [ "2015" ] ] }, "number-of-pages" : "211", "publisher" : "Technische Universiteit Eindhoven", "publisher-place" : "Eindhoven", "title" : "On the analysis and classification of sleep stages from cardiorespiratory activity", "type" : "book" }, "uris" : [ "http://www.mendeley.com/documents/?uuid=0fe7f9c9-9269-4002-a1ba-d23c22b2a7f6" ] } ], "mendeley" : { "formattedCitation" : "[50,51]", "plainTextFormattedCitation" : "[50,51]", "previouslyFormattedCitation" : "[50,51]" }, "properties" : { "noteIndex" : 0 }, "schema" : "https://github.com/citation-style-language/schema/raw/master/csl-citation.json" }</w:instrText>
      </w:r>
      <w:r>
        <w:rPr>
          <w:lang w:val="en-US"/>
        </w:rPr>
        <w:fldChar w:fldCharType="separate"/>
      </w:r>
      <w:r w:rsidR="00103745" w:rsidRPr="00103745">
        <w:rPr>
          <w:noProof/>
          <w:lang w:val="en-US"/>
        </w:rPr>
        <w:t>[50,51]</w:t>
      </w:r>
      <w:r>
        <w:rPr>
          <w:lang w:val="en-US"/>
        </w:rPr>
        <w:fldChar w:fldCharType="end"/>
      </w:r>
      <w:r>
        <w:rPr>
          <w:lang w:val="en-US"/>
        </w:rPr>
        <w:t xml:space="preserve"> as t</w:t>
      </w:r>
      <w:r w:rsidRPr="00936165">
        <w:rPr>
          <w:lang w:val="en-US"/>
        </w:rPr>
        <w:t xml:space="preserve">he main objective was to proof the feasibility of separating sleep states in preterm infants based on HRV. </w:t>
      </w:r>
      <w:r w:rsidRPr="007E28A1">
        <w:rPr>
          <w:color w:val="FF0000"/>
          <w:lang w:val="en-US"/>
        </w:rPr>
        <w:t xml:space="preserve">We also added two additional features with </w:t>
      </w:r>
      <w:r>
        <w:rPr>
          <w:color w:val="FF0000"/>
          <w:lang w:val="en-US"/>
        </w:rPr>
        <w:t>increased</w:t>
      </w:r>
      <w:r w:rsidRPr="007E28A1">
        <w:rPr>
          <w:color w:val="FF0000"/>
          <w:lang w:val="en-US"/>
        </w:rPr>
        <w:t xml:space="preserve"> frequency ranges to accommodate the general higher cardiorespiratory rates in preterm infants. The new used frequency ranges for preterm infants (See </w:t>
      </w:r>
      <w:r w:rsidRPr="007E28A1">
        <w:rPr>
          <w:b/>
          <w:color w:val="FF0000"/>
          <w:lang w:val="en-US"/>
        </w:rPr>
        <w:t>Table 1</w:t>
      </w:r>
      <w:r w:rsidRPr="007E28A1">
        <w:rPr>
          <w:color w:val="FF0000"/>
          <w:lang w:val="en-US"/>
        </w:rPr>
        <w:t xml:space="preserve">) were proposed in 2008 by Indic et al. </w:t>
      </w:r>
      <w:r>
        <w:rPr>
          <w:color w:val="FF0000"/>
          <w:lang w:val="en-US"/>
        </w:rPr>
        <w:fldChar w:fldCharType="begin" w:fldLock="1"/>
      </w:r>
      <w:r w:rsidR="00103745">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Pr>
          <w:color w:val="FF0000"/>
          <w:lang w:val="en-US"/>
        </w:rPr>
        <w:fldChar w:fldCharType="separate"/>
      </w:r>
      <w:r w:rsidR="00103745" w:rsidRPr="00103745">
        <w:rPr>
          <w:noProof/>
          <w:color w:val="FF0000"/>
          <w:lang w:val="en-US"/>
        </w:rPr>
        <w:t>[32]</w:t>
      </w:r>
      <w:r>
        <w:rPr>
          <w:color w:val="FF0000"/>
          <w:lang w:val="en-US"/>
        </w:rPr>
        <w:fldChar w:fldCharType="end"/>
      </w:r>
      <w:r w:rsidRPr="007E28A1">
        <w:rPr>
          <w:color w:val="FF0000"/>
          <w:lang w:val="en-US"/>
        </w:rPr>
        <w:t xml:space="preserve">. </w:t>
      </w:r>
      <w:r>
        <w:rPr>
          <w:color w:val="FF0000"/>
          <w:lang w:val="en-US"/>
        </w:rPr>
        <w:t>The new feature pHF1</w:t>
      </w:r>
      <w:r w:rsidRPr="007E28A1">
        <w:rPr>
          <w:color w:val="FF0000"/>
          <w:lang w:val="en-US"/>
        </w:rPr>
        <w:t xml:space="preserve"> consistently appeared in the top feature subsets underlining the importance and influ</w:t>
      </w:r>
      <w:r>
        <w:rPr>
          <w:color w:val="FF0000"/>
          <w:lang w:val="en-US"/>
        </w:rPr>
        <w:t xml:space="preserve">ence on sleep state separation and also the assumption of </w:t>
      </w:r>
      <w:r w:rsidRPr="00AF4373">
        <w:rPr>
          <w:color w:val="FF0000"/>
          <w:lang w:val="en-US"/>
        </w:rPr>
        <w:t xml:space="preserve">Indic et al. </w:t>
      </w:r>
      <w:r>
        <w:rPr>
          <w:color w:val="FF0000"/>
          <w:lang w:val="en-US"/>
        </w:rPr>
        <w:t xml:space="preserve">that higher cardiorespiratory rates in </w:t>
      </w:r>
      <w:r>
        <w:rPr>
          <w:color w:val="FF0000"/>
          <w:lang w:val="en-US"/>
        </w:rPr>
        <w:lastRenderedPageBreak/>
        <w:t xml:space="preserve">preterm infants need adapted frequency ranges seems to be valid. This is not surprising as other groups already explained </w:t>
      </w:r>
      <w:r>
        <w:rPr>
          <w:color w:val="FF0000"/>
          <w:lang w:val="en-US"/>
        </w:rPr>
        <w:fldChar w:fldCharType="begin" w:fldLock="1"/>
      </w:r>
      <w:r>
        <w:rPr>
          <w:color w:val="FF0000"/>
          <w:lang w:val="en-US"/>
        </w:rPr>
        <w:instrText>ADDIN CSL_CITATION { "citationItems" : [ { "id" : "ITEM-1",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"ITEM-1", "issue" : "1", "issued" : { "date-parts" : [ [ "2004", "10" ] ] }, "page" : "43-64", "title" : "Sleeping and waking state development in preterm infants", "type" : "article-journal", "volume" : "80" }, "uris" : [ "http://www.mendeley.com/documents/?uuid=69b0c495-1072-4ec8-bf2d-b0fa2ac0455c" ] } ], "mendeley" : { "formattedCitation" : "[6]", "plainTextFormattedCitation" : "[6]", "previouslyFormattedCitation" : "[6]" }, "properties" : { "noteIndex" : 0 }, "schema" : "https://github.com/citation-style-language/schema/raw/master/csl-citation.json" }</w:instrText>
      </w:r>
      <w:r>
        <w:rPr>
          <w:color w:val="FF0000"/>
          <w:lang w:val="en-US"/>
        </w:rPr>
        <w:fldChar w:fldCharType="separate"/>
      </w:r>
      <w:r w:rsidRPr="00AF4373">
        <w:rPr>
          <w:noProof/>
          <w:color w:val="FF0000"/>
          <w:lang w:val="en-US"/>
        </w:rPr>
        <w:t>[6]</w:t>
      </w:r>
      <w:r>
        <w:rPr>
          <w:color w:val="FF0000"/>
          <w:lang w:val="en-US"/>
        </w:rPr>
        <w:fldChar w:fldCharType="end"/>
      </w:r>
      <w:r>
        <w:rPr>
          <w:color w:val="FF0000"/>
          <w:lang w:val="en-US"/>
        </w:rPr>
        <w:t xml:space="preserve"> and demonstrate </w:t>
      </w:r>
      <w:r>
        <w:rPr>
          <w:color w:val="FF0000"/>
          <w:lang w:val="en-US"/>
        </w:rPr>
        <w:fldChar w:fldCharType="begin" w:fldLock="1"/>
      </w:r>
      <w:r w:rsidR="00103745">
        <w:rPr>
          <w:color w:val="FF0000"/>
          <w:lang w:val="en-US"/>
        </w:rPr>
        <w:instrText>ADDIN CSL_CITATION { "citationItems" : [ { "id" : "ITEM-1",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"ITEM-1",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"[12,52]", "plainTextFormattedCitation" : "[12,52]", "previouslyFormattedCitation" : "[12,52]" }, "properties" : { "noteIndex" : 0 }, "schema" : "https://github.com/citation-style-language/schema/raw/master/csl-citation.json" }</w:instrText>
      </w:r>
      <w:r>
        <w:rPr>
          <w:color w:val="FF0000"/>
          <w:lang w:val="en-US"/>
        </w:rPr>
        <w:fldChar w:fldCharType="separate"/>
      </w:r>
      <w:r w:rsidR="00103745" w:rsidRPr="00103745">
        <w:rPr>
          <w:noProof/>
          <w:color w:val="FF0000"/>
          <w:lang w:val="en-US"/>
        </w:rPr>
        <w:t>[12,52]</w:t>
      </w:r>
      <w:r>
        <w:rPr>
          <w:color w:val="FF0000"/>
          <w:lang w:val="en-US"/>
        </w:rPr>
        <w:fldChar w:fldCharType="end"/>
      </w:r>
      <w:r>
        <w:rPr>
          <w:color w:val="FF0000"/>
          <w:lang w:val="en-US"/>
        </w:rPr>
        <w:t xml:space="preserve"> the benefit of respiration analysis for sleep staging. </w:t>
      </w:r>
      <w:r w:rsidRPr="000F64D1">
        <w:rPr>
          <w:color w:val="FF0000"/>
          <w:lang w:val="en-US"/>
        </w:rPr>
        <w:t>In the top feature five feature subsets, which all resulted in comparable performance (A</w:t>
      </w:r>
      <w:r>
        <w:rPr>
          <w:color w:val="FF0000"/>
          <w:lang w:val="en-US"/>
        </w:rPr>
        <w:t>UC: 0.85-0.87), total power and SDNN were always present. pHF1, NN20, NN30 and pNN20 were present three out of five times</w:t>
      </w:r>
      <w:r w:rsidRPr="000F64D1">
        <w:rPr>
          <w:color w:val="FF0000"/>
          <w:lang w:val="en-US"/>
        </w:rPr>
        <w:t>. The time domain feature BpE appeared only in the top feature subset.</w:t>
      </w:r>
    </w:p>
    <w:p w:rsidR="00782D1A" w:rsidRPr="007E34F6" w:rsidRDefault="00782D1A" w:rsidP="007E34F6">
      <w:pPr>
        <w:pStyle w:val="EHD"/>
        <w:rPr>
          <w:lang w:val="en-US"/>
        </w:rPr>
      </w:pPr>
      <w:r w:rsidRPr="002279B7">
        <w:rPr>
          <w:lang w:val="en-US"/>
        </w:rPr>
        <w:t xml:space="preserve">To </w:t>
      </w:r>
      <w:r>
        <w:rPr>
          <w:lang w:val="en-US"/>
        </w:rPr>
        <w:t xml:space="preserve">further </w:t>
      </w:r>
      <w:r w:rsidRPr="002279B7">
        <w:rPr>
          <w:lang w:val="en-US"/>
        </w:rPr>
        <w:t>increase classification performance and stability</w:t>
      </w:r>
      <w:r>
        <w:rPr>
          <w:lang w:val="en-US"/>
        </w:rPr>
        <w:t>,</w:t>
      </w:r>
      <w:r w:rsidRPr="002279B7">
        <w:rPr>
          <w:lang w:val="en-US"/>
        </w:rPr>
        <w:t xml:space="preserve"> recently published novel term </w:t>
      </w:r>
      <w:r>
        <w:rPr>
          <w:lang w:val="en-US"/>
        </w:rPr>
        <w:fldChar w:fldCharType="begin" w:fldLock="1"/>
      </w:r>
      <w:r w:rsidR="00103745">
        <w:rPr>
          <w:lang w:val="en-US"/>
        </w:rPr>
        <w:instrText>ADDIN CSL_CITATION { "citationItems" : [ { "id" : "ITEM-1", "itemData" : { "ISBN" : "9781424492701", "abstract" : "The paper presents results of a sleep study on 60 newborn infants and 22 one-month infants, in quiet and active sleep and in prone and supine position. During the study, HRV and respiration were acquired and then analyzed with a multiparametric approach. Time, Frequency Domain and NonLinear parameters were calculated, also encompassing indices from the adult and fetal field. The novelty of this study is the introduction of innovative measurements in a thorough investigation to characterize the effect of sleep state and position on the cardio-respiratory control in newborns. Results show that most parameters succeed in classifying different sleep states, while differences between positions were found in the one-month population only. This study comes as a continuation of previous analysis with the addition of respiratory signal. These results are encouraging for the aim of defining a set of parameters that could help characterizing the autonomic control of infants and early detect the onset of distress or particular pathologies", "author" : [ { "dropping-particle" : "", "family" : "Lucchini", "given" : "Maristella", "non-dropping-particle" : "", "parse-names" : false, "suffix" : "" }, { "dropping-particle" : "", "family" : "Fifer", "given" : "William P", "non-dropping-particle" : "", "parse-names" : false, "suffix" : "" }, { "dropping-particle" : "", "family" : "Perez", "given" : "Albany", "non-dropping-particle" : "", "parse-names" : false, "suffix" : "" }, { "dropping-particle" : "", "family" : "Signorini", "given" : "Maria G", "non-dropping-particle" : "", "parse-names" : false, "suffix" : "" } ], "container-title" : "37th Annual International Conference of the IEEE Engineering in Medicine and Biology Society (EMBC)", "id" : "ITEM-1", "issue" : "January 2016", "issued" : { "date-parts" : [ [ "2015" ] ] }, "page" : "302-305", "title" : "Influence of sleep state and position on cardio- respiratory regulation in newborn babies", "type" : "paper-conference" }, "uris" : [ "http://www.mendeley.com/documents/?uuid=4f1a1f0b-16f7-4acf-9e86-9d88d8c3d5f0" ] } ], "mendeley" : { "formattedCitation" : "[53]", "plainTextFormattedCitation" : "[53]", "previouslyFormattedCitation" : "[53]" }, "properties" : { "noteIndex" : 0 }, "schema" : "https://github.com/citation-style-language/schema/raw/master/csl-citation.json" }</w:instrText>
      </w:r>
      <w:r>
        <w:rPr>
          <w:lang w:val="en-US"/>
        </w:rPr>
        <w:fldChar w:fldCharType="separate"/>
      </w:r>
      <w:r w:rsidR="00103745" w:rsidRPr="00103745">
        <w:rPr>
          <w:noProof/>
          <w:lang w:val="en-US"/>
        </w:rPr>
        <w:t>[53]</w:t>
      </w:r>
      <w:r>
        <w:rPr>
          <w:lang w:val="en-US"/>
        </w:rPr>
        <w:fldChar w:fldCharType="end"/>
      </w:r>
      <w:r w:rsidRPr="002279B7">
        <w:rPr>
          <w:lang w:val="en-US"/>
        </w:rPr>
        <w:t xml:space="preserve"> or preterm infant HRV features </w:t>
      </w:r>
      <w:r>
        <w:rPr>
          <w:lang w:val="en-US"/>
        </w:rPr>
        <w:fldChar w:fldCharType="begin" w:fldLock="1"/>
      </w:r>
      <w:r w:rsidR="00103745">
        <w:rPr>
          <w:lang w:val="en-US"/>
        </w:rPr>
        <w:instrText>ADDIN CSL_CITATION { "citationItems" : [ { "id" : "ITEM-1", "itemData" : { "DOI" : "10.1088/0967-3334/37/9/1436", "ISSN" : "0967-3334", "PMID" : "27480495", "author" : [ { "dropping-particle" : "", "family" : "Lucchini", "given" : "M", "non-dropping-particle" : "", "parse-names" : false, "suffix" : "" }, { "dropping-particle" : "", "family" : "Fifer", "given" : "W P", "non-dropping-particle" : "", "parse-names" : false, "suffix" : "" }, { "dropping-particle" : "", "family" : "Sahni", "given" : "R", "non-dropping-particle" : "", "parse-names" : false, "suffix" : "" }, { "dropping-particle" : "", "family" : "Signorini", "given" : "M G", "non-dropping-particle" : "", "parse-names" : false, "suffix" : "" } ], "container-title" : "Physiological Measurement", "id" : "ITEM-1", "issue" : "9", "issued" : { "date-parts" : [ [ "2016", "9", "1" ] ] }, "page" : "1436-1446", "publisher" : "IOP Publishing", "title" : "Novel heart rate parameters for the assessment of autonomic nervous system function in premature infants", "type" : "article-journal", "volume" : "37" }, "uris" : [ "http://www.mendeley.com/documents/?uuid=0e522341-4c6f-47d4-8cea-702d40756c7b" ] } ], "mendeley" : { "formattedCitation" : "[54]", "plainTextFormattedCitation" : "[54]", "previouslyFormattedCitation" : "[54]" }, "properties" : { "noteIndex" : 0 }, "schema" : "https://github.com/citation-style-language/schema/raw/master/csl-citation.json" }</w:instrText>
      </w:r>
      <w:r>
        <w:rPr>
          <w:lang w:val="en-US"/>
        </w:rPr>
        <w:fldChar w:fldCharType="separate"/>
      </w:r>
      <w:r w:rsidR="00103745" w:rsidRPr="00103745">
        <w:rPr>
          <w:noProof/>
          <w:lang w:val="en-US"/>
        </w:rPr>
        <w:t>[54]</w:t>
      </w:r>
      <w:r>
        <w:rPr>
          <w:lang w:val="en-US"/>
        </w:rPr>
        <w:fldChar w:fldCharType="end"/>
      </w:r>
      <w:r w:rsidRPr="002279B7">
        <w:rPr>
          <w:lang w:val="en-US"/>
        </w:rPr>
        <w:t xml:space="preserve"> can be implemented in future research. </w:t>
      </w:r>
      <w:r w:rsidRPr="00936165">
        <w:rPr>
          <w:lang w:val="en-US"/>
        </w:rPr>
        <w:t xml:space="preserve">In addition, the preterm infant desaturation features presented by Kommers et al. </w:t>
      </w:r>
      <w:r>
        <w:rPr>
          <w:lang w:val="en-US"/>
        </w:rPr>
        <w:fldChar w:fldCharType="begin" w:fldLock="1"/>
      </w:r>
      <w:r w:rsidR="00103745">
        <w:rPr>
          <w:lang w:val="en-US"/>
        </w:rPr>
        <w:instrText>ADDIN CSL_CITATION { "citationItems" : [ { "id" : "ITEM-1", "itemData" : { "DOI" : "10.1016/j.jpeds.2016.11.059", "ISSN" : "00223476", "author" : [ { "dropping-particle" : "", "family" : "Kommers", "given" : "Deedee R.", "non-dropping-particle" : "", "parse-names" : false, "suffix" : "" }, { "dropping-particle" : "", "family" : "Joshi", "given" : "Rohan", "non-dropping-particle" : "", "parse-names" : false, "suffix" : "" }, { "dropping-particle" : "", "family" : "Pul", "given" : "Carola", "non-dropping-particle" : "van", "parse-names" : false, "suffix" : "" }, { "dropping-particle" : "", "family" : "Atallah", "given" : "Louis", "non-dropping-particle" : "", "parse-names" : false, "suffix" : "" }, { "dropping-particle" : "", "family" : "Feijs", "given" : "Loe", "non-dropping-particle" : "", "parse-names" : false, "suffix" : "" }, { "dropping-particle" : "", "family" : "Oei", "given" : "Guid", "non-dropping-particle" : "", "parse-names" : false, "suffix" : "" }, { "dropping-particle" : "", "family" : "Bambang Oetomo", "given" : "Sidarto", "non-dropping-particle" : "", "parse-names" : false, "suffix" : "" }, { "dropping-particle" : "", "family" : "Andriessen", "given" : "Peter", "non-dropping-particle" : "", "parse-names" : false, "suffix" : "" } ], "container-title" : "The Journal of Pediatrics", "id" : "ITEM-1", "issued" : { "date-parts" : [ [ "2016", "12" ] ] }, "page" : "1-8", "publisher" : "Elsevier Inc.", "title" : "Features of heart rate Variability capture regulatory changes during kangaroo care in preterm infants", "type" : "article-journal", "volume" : "in print" }, "uris" : [ "http://www.mendeley.com/documents/?uuid=d2adb5a0-a27d-4c52-b0e4-6fa0a57335ba" ] } ], "mendeley" : { "formattedCitation" : "[55]", "plainTextFormattedCitation" : "[55]", "previouslyFormattedCitation" : "[55]" }, "properties" : { "noteIndex" : 0 }, "schema" : "https://github.com/citation-style-language/schema/raw/master/csl-citation.json" }</w:instrText>
      </w:r>
      <w:r>
        <w:rPr>
          <w:lang w:val="en-US"/>
        </w:rPr>
        <w:fldChar w:fldCharType="separate"/>
      </w:r>
      <w:r w:rsidR="00103745" w:rsidRPr="00103745">
        <w:rPr>
          <w:noProof/>
          <w:lang w:val="en-US"/>
        </w:rPr>
        <w:t>[55]</w:t>
      </w:r>
      <w:r>
        <w:rPr>
          <w:lang w:val="en-US"/>
        </w:rPr>
        <w:fldChar w:fldCharType="end"/>
      </w:r>
      <w:r w:rsidRPr="007E34F6">
        <w:rPr>
          <w:lang w:val="en-US"/>
        </w:rPr>
        <w:t xml:space="preserve"> can be used to eliminate episodes of tachycardia avoiding misinterpretation of autonomous activity due to, non-sleep-related, altered HRV.</w:t>
      </w:r>
      <w:r>
        <w:rPr>
          <w:lang w:val="en-US"/>
        </w:rPr>
        <w:t xml:space="preserve"> Also, instead of eliminating noise from the signal it could rather be used as additional information source supporting sleep state separation </w:t>
      </w:r>
      <w:r>
        <w:rPr>
          <w:lang w:val="en-US"/>
        </w:rPr>
        <w:fldChar w:fldCharType="begin" w:fldLock="1"/>
      </w:r>
      <w:r w:rsidR="00103745">
        <w:rPr>
          <w:lang w:val="en-US"/>
        </w:rPr>
        <w:instrText>ADDIN CSL_CITATION { "citationItems" : [ { "id" : "ITEM-1", "itemData" : { "DOI" : "10.1016/j.earlhumdev.2009.09.007", "ISBN" : "0378-3782", "ISSN" : "03783782", "PMID" : "19819653", "abstract" : "Aim: Analyse heart rate variability (HRV) of preterm neonates undergoing a polysomnography in relation to the occurrence of abnormal cardiorespiratory events on one hand and the type of sleep states on the other hand. Methods: To quantify nonlinear HRV, the numerical noise titration technique is used, adapted to neonatal heart rate data. HRV is calculated for 30 preterm neonates with mean post-conceptional age of 36.4 weeks, divided into three groups according to the occurrence of abnormal events during the polysomnographies and the eventual home monitoring. Results: Periods of non-REM sleep have lower noise limit values and can be distinguished significantly from periods of REM sleep and from the total recording period. The presence of abnormal events does not influence this finding. Significant differences between groups are only found during non-REM segments by means of the noise limit value computed via numerical noise titration while the linear HRV parameters were not able to discriminate. Conclusion: ECG measurement of a relatively short non-REM sleep period without specific abnormal events is sufficient to define a mature cardiorespiratory pattern in preterm infants. ?? 2009 Elsevier Ireland Ltd. All rights reserved.", "author" : [ { "dropping-particle" : "", "family" : "Vandeput", "given" : "Steven", "non-dropping-particle" : "", "parse-names" : false, "suffix" : "" }, { "dropping-particle" : "", "family" : "Naulaers", "given" : "Gunnar", "non-dropping-particle" : "", "parse-names" : false, "suffix" : "" }, { "dropping-particle" : "", "family" : "Daniels", "given" : "Hans", "non-dropping-particle" : "", "parse-names" : false, "suffix" : "" }, { "dropping-particle" : "", "family" : "Huffel", "given" : "Sabine", "non-dropping-particle" : "Van", "parse-names" : false, "suffix" : "" } ], "container-title" : "Early Human Development", "id" : "ITEM-1", "issue" : "10", "issued" : { "date-parts" : [ [ "2009" ] ] }, "page" : "665-671", "publisher" : "Elsevier Ireland Ltd", "title" : "Heart rate variability during REM and non-REM sleep in preterm neonates with and without abnormal cardiorespiratory events", "type" : "article-journal", "volume" : "85" }, "uris" : [ "http://www.mendeley.com/documents/?uuid=3e7e510b-7b93-498f-98bd-12d869c41e8d" ] } ], "mendeley" : { "formattedCitation" : "[56]", "plainTextFormattedCitation" : "[56]", "previouslyFormattedCitation" : "[56]" }, "properties" : { "noteIndex" : 0 }, "schema" : "https://github.com/citation-style-language/schema/raw/master/csl-citation.json" }</w:instrText>
      </w:r>
      <w:r>
        <w:rPr>
          <w:lang w:val="en-US"/>
        </w:rPr>
        <w:fldChar w:fldCharType="separate"/>
      </w:r>
      <w:r w:rsidR="00103745" w:rsidRPr="00103745">
        <w:rPr>
          <w:noProof/>
          <w:lang w:val="en-US"/>
        </w:rPr>
        <w:t>[56]</w:t>
      </w:r>
      <w:r>
        <w:rPr>
          <w:lang w:val="en-US"/>
        </w:rPr>
        <w:fldChar w:fldCharType="end"/>
      </w:r>
      <w:r>
        <w:rPr>
          <w:lang w:val="en-US"/>
        </w:rPr>
        <w:t>.</w:t>
      </w:r>
    </w:p>
    <w:p w:rsidR="00782D1A" w:rsidRPr="007E34F6" w:rsidRDefault="00782D1A" w:rsidP="007E34F6">
      <w:pPr>
        <w:pStyle w:val="Heading2"/>
        <w:rPr>
          <w:rStyle w:val="IntenseEmphasis"/>
          <w:rFonts w:ascii="Times New Roman" w:hAnsi="Times New Roman"/>
          <w:i w:val="0"/>
          <w:iCs w:val="0"/>
          <w:color w:val="auto"/>
          <w:sz w:val="24"/>
          <w:szCs w:val="24"/>
          <w:u w:val="single"/>
        </w:rPr>
      </w:pPr>
      <w:r w:rsidRPr="007E34F6">
        <w:rPr>
          <w:rStyle w:val="IntenseEmphasis"/>
          <w:rFonts w:ascii="Times New Roman" w:hAnsi="Times New Roman"/>
          <w:i w:val="0"/>
          <w:iCs w:val="0"/>
          <w:color w:val="auto"/>
          <w:sz w:val="24"/>
          <w:szCs w:val="24"/>
          <w:u w:val="single"/>
        </w:rPr>
        <w:t>Sleep states separation:</w:t>
      </w:r>
    </w:p>
    <w:p w:rsidR="00782D1A" w:rsidRPr="005F1ECF" w:rsidRDefault="00782D1A" w:rsidP="000A5B02">
      <w:pPr>
        <w:pStyle w:val="EHD"/>
        <w:rPr>
          <w:color w:val="FF0000"/>
          <w:lang w:val="en-US"/>
        </w:rPr>
      </w:pPr>
      <w:r w:rsidRPr="00AC6FA9">
        <w:rPr>
          <w:lang w:val="en-US"/>
        </w:rPr>
        <w:t xml:space="preserve">The nonlinear SVM kernel was chosen based on a </w:t>
      </w:r>
      <w:r>
        <w:rPr>
          <w:lang w:val="en-US"/>
        </w:rPr>
        <w:t>good</w:t>
      </w:r>
      <w:r w:rsidRPr="00AC6FA9">
        <w:rPr>
          <w:lang w:val="en-US"/>
        </w:rPr>
        <w:t xml:space="preserve"> separation performance with a mean AUC </w:t>
      </w:r>
      <w:r>
        <w:rPr>
          <w:color w:val="FF0000"/>
          <w:lang w:val="en-US"/>
        </w:rPr>
        <w:t>of 0.85</w:t>
      </w:r>
      <w:r w:rsidRPr="00B22B5C">
        <w:rPr>
          <w:color w:val="FF0000"/>
          <w:lang w:val="en-US"/>
        </w:rPr>
        <w:t xml:space="preserve"> to 0.87 </w:t>
      </w:r>
      <w:r w:rsidRPr="00AC6FA9">
        <w:rPr>
          <w:lang w:val="en-US"/>
        </w:rPr>
        <w:t>(</w:t>
      </w:r>
      <w:r>
        <w:rPr>
          <w:b/>
          <w:lang w:val="en-US"/>
        </w:rPr>
        <w:t xml:space="preserve">Figure 3 </w:t>
      </w:r>
      <w:r>
        <w:rPr>
          <w:lang w:val="en-US"/>
        </w:rPr>
        <w:t xml:space="preserve">and </w:t>
      </w:r>
      <w:r w:rsidRPr="00590DB7">
        <w:rPr>
          <w:b/>
          <w:lang w:val="en-US"/>
        </w:rPr>
        <w:t>Figure 4</w:t>
      </w:r>
      <w:r w:rsidRPr="00AC6FA9">
        <w:rPr>
          <w:lang w:val="en-US"/>
        </w:rPr>
        <w:t xml:space="preserve">). </w:t>
      </w:r>
      <w:r w:rsidRPr="00936165">
        <w:rPr>
          <w:lang w:val="en-US"/>
        </w:rPr>
        <w:t xml:space="preserve">The SVM classifier was selected as it is robust against outliers, while showing high performance for single and multiclass classification problems </w:t>
      </w:r>
      <w:r>
        <w:rPr>
          <w:lang w:val="en-US"/>
        </w:rPr>
        <w:fldChar w:fldCharType="begin" w:fldLock="1"/>
      </w:r>
      <w:r w:rsidR="00103745">
        <w:rPr>
          <w:lang w:val="en-US"/>
        </w:rPr>
        <w:instrText>ADDIN CSL_CITATION { "citationItems" : [ { "id" : "ITEM-1", "itemData" : { "author" : [ { "dropping-particle" : "", "family" : "Abe", "given" : "Shigeo", "non-dropping-particle" : "", "parse-names" : false, "suffix" : "" } ], "id" : "ITEM-1", "issued" : { "date-parts" : [ [ "2005" ] ] }, "number-of-pages" : "342", "publisher" : "Springer Verlag", "publisher-place" : "London", "title" : "Support vector machines for pattern classification", "type" : "book" }, "uris" : [ "http://www.mendeley.com/documents/?uuid=a2585dcd-e793-4207-b34a-c72c96919b4a" ] } ], "mendeley" : { "formattedCitation" : "[57]", "plainTextFormattedCitation" : "[57]", "previouslyFormattedCitation" : "[57]" }, "properties" : { "noteIndex" : 0 }, "schema" : "https://github.com/citation-style-language/schema/raw/master/csl-citation.json" }</w:instrText>
      </w:r>
      <w:r>
        <w:rPr>
          <w:lang w:val="en-US"/>
        </w:rPr>
        <w:fldChar w:fldCharType="separate"/>
      </w:r>
      <w:r w:rsidR="00103745" w:rsidRPr="00103745">
        <w:rPr>
          <w:noProof/>
          <w:lang w:val="en-US"/>
        </w:rPr>
        <w:t>[57]</w:t>
      </w:r>
      <w:r>
        <w:rPr>
          <w:lang w:val="en-US"/>
        </w:rPr>
        <w:fldChar w:fldCharType="end"/>
      </w:r>
      <w:r w:rsidRPr="00936165">
        <w:rPr>
          <w:lang w:val="en-US"/>
        </w:rPr>
        <w:t xml:space="preserve">. Outliers have to be expected as the sleep state annotation is challenging by various covariates. </w:t>
      </w:r>
      <w:r>
        <w:rPr>
          <w:highlight w:val="yellow"/>
          <w:lang w:val="en-US"/>
        </w:rPr>
        <w:br/>
      </w:r>
      <w:r w:rsidRPr="000F64D1">
        <w:rPr>
          <w:color w:val="FF0000"/>
          <w:lang w:val="en-US"/>
        </w:rPr>
        <w:t xml:space="preserve">The age clustering for compensating changing state distributions increased the performance. Nevertheless, </w:t>
      </w:r>
      <w:r>
        <w:rPr>
          <w:color w:val="FF0000"/>
          <w:lang w:val="en-US"/>
        </w:rPr>
        <w:t xml:space="preserve">while the performance improved for most subjects (4) some did not change (2) and </w:t>
      </w:r>
      <w:r w:rsidRPr="000F64D1">
        <w:rPr>
          <w:color w:val="FF0000"/>
          <w:lang w:val="en-US"/>
        </w:rPr>
        <w:t xml:space="preserve">one patient </w:t>
      </w:r>
      <w:r>
        <w:rPr>
          <w:color w:val="FF0000"/>
          <w:lang w:val="en-US"/>
        </w:rPr>
        <w:t>actually decreased.</w:t>
      </w:r>
      <w:r w:rsidRPr="000F64D1">
        <w:rPr>
          <w:color w:val="FF0000"/>
          <w:lang w:val="en-US"/>
        </w:rPr>
        <w:t xml:space="preserve"> This could be interpreted </w:t>
      </w:r>
      <w:r>
        <w:rPr>
          <w:color w:val="FF0000"/>
          <w:lang w:val="en-US"/>
        </w:rPr>
        <w:t>as</w:t>
      </w:r>
      <w:r w:rsidRPr="000F64D1">
        <w:rPr>
          <w:color w:val="FF0000"/>
          <w:lang w:val="en-US"/>
        </w:rPr>
        <w:t xml:space="preserve"> hitting the right cluster improves the classification while a false clustering can </w:t>
      </w:r>
      <w:r>
        <w:rPr>
          <w:color w:val="FF0000"/>
          <w:lang w:val="en-US"/>
        </w:rPr>
        <w:t xml:space="preserve">lead to a </w:t>
      </w:r>
      <w:r w:rsidRPr="000F64D1">
        <w:rPr>
          <w:color w:val="FF0000"/>
          <w:lang w:val="en-US"/>
        </w:rPr>
        <w:t xml:space="preserve">decrease </w:t>
      </w:r>
      <w:r>
        <w:rPr>
          <w:color w:val="FF0000"/>
          <w:lang w:val="en-US"/>
        </w:rPr>
        <w:t>of</w:t>
      </w:r>
      <w:r w:rsidRPr="000F64D1">
        <w:rPr>
          <w:color w:val="FF0000"/>
          <w:lang w:val="en-US"/>
        </w:rPr>
        <w:t xml:space="preserve"> </w:t>
      </w:r>
      <w:r>
        <w:rPr>
          <w:color w:val="FF0000"/>
          <w:lang w:val="en-US"/>
        </w:rPr>
        <w:t>performance</w:t>
      </w:r>
      <w:r w:rsidRPr="000F64D1">
        <w:rPr>
          <w:color w:val="FF0000"/>
          <w:lang w:val="en-US"/>
        </w:rPr>
        <w:t xml:space="preserve">. </w:t>
      </w:r>
      <w:r>
        <w:rPr>
          <w:color w:val="FF0000"/>
          <w:lang w:val="en-US"/>
        </w:rPr>
        <w:t xml:space="preserve">In our opinion, </w:t>
      </w:r>
      <w:r w:rsidRPr="005F1ECF">
        <w:rPr>
          <w:color w:val="FF0000"/>
          <w:lang w:val="en-US"/>
        </w:rPr>
        <w:t>only clustering on age is the reason for the possibility of a decrease in performance. Commonly</w:t>
      </w:r>
      <w:r>
        <w:rPr>
          <w:color w:val="FF0000"/>
          <w:lang w:val="en-US"/>
        </w:rPr>
        <w:t>,</w:t>
      </w:r>
      <w:r w:rsidRPr="005F1ECF">
        <w:rPr>
          <w:color w:val="FF0000"/>
          <w:lang w:val="en-US"/>
        </w:rPr>
        <w:t xml:space="preserve"> it is </w:t>
      </w:r>
      <w:r w:rsidRPr="005F1ECF">
        <w:rPr>
          <w:color w:val="FF0000"/>
          <w:lang w:val="en-US"/>
        </w:rPr>
        <w:lastRenderedPageBreak/>
        <w:t xml:space="preserve">postulated that sleep state change over gestational age </w:t>
      </w:r>
      <w:r>
        <w:rPr>
          <w:color w:val="FF0000"/>
          <w:lang w:val="en-US"/>
        </w:rPr>
        <w:fldChar w:fldCharType="begin" w:fldLock="1"/>
      </w:r>
      <w:r w:rsidR="00103745">
        <w:rPr>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color w:val="FF0000"/>
          <w:lang w:val="en-US"/>
        </w:rPr>
        <w:fldChar w:fldCharType="separate"/>
      </w:r>
      <w:r w:rsidRPr="005F1ECF">
        <w:rPr>
          <w:noProof/>
          <w:color w:val="FF0000"/>
          <w:lang w:val="en-US"/>
        </w:rPr>
        <w:t>[7]</w:t>
      </w:r>
      <w:r>
        <w:rPr>
          <w:color w:val="FF0000"/>
          <w:lang w:val="en-US"/>
        </w:rPr>
        <w:fldChar w:fldCharType="end"/>
      </w:r>
      <w:r w:rsidRPr="005F1ECF">
        <w:rPr>
          <w:color w:val="FF0000"/>
          <w:lang w:val="en-US"/>
        </w:rPr>
        <w:t xml:space="preserve">. This is certainly correct, but </w:t>
      </w:r>
      <w:r>
        <w:rPr>
          <w:color w:val="FF0000"/>
          <w:lang w:val="en-US"/>
        </w:rPr>
        <w:t xml:space="preserve">age is only </w:t>
      </w:r>
      <w:r w:rsidRPr="005F1ECF">
        <w:rPr>
          <w:color w:val="FF0000"/>
          <w:lang w:val="en-US"/>
        </w:rPr>
        <w:t>one indicator for neural development. The coupling between age and development (sleep state distribution) can change with neural miss-development. Therefore, we suggest that the correct clustering has to be determined and based not only on age but rather overall condition including weight and size and other biomarkers.</w:t>
      </w:r>
    </w:p>
    <w:p w:rsidR="00782D1A" w:rsidRPr="00590DB7" w:rsidRDefault="00782D1A" w:rsidP="000A5B02">
      <w:pPr>
        <w:pStyle w:val="EHD"/>
        <w:rPr>
          <w:lang w:val="en-US"/>
        </w:rPr>
      </w:pPr>
      <w:r w:rsidRPr="005F1ECF">
        <w:rPr>
          <w:color w:val="FF0000"/>
          <w:lang w:val="en-US"/>
        </w:rPr>
        <w:t xml:space="preserve">Nonetheless, also biomarkers which are not directly linked to neural development can give miss information and potentially create false sleep staging which consequently would lead to false results of development monitoring. </w:t>
      </w:r>
      <w:r w:rsidRPr="00145D72">
        <w:rPr>
          <w:lang w:val="en-US"/>
        </w:rPr>
        <w:t>Generally, it can be said that sleep state separation without additional background information should be aspired.</w:t>
      </w:r>
      <w:r w:rsidRPr="00590DB7">
        <w:rPr>
          <w:lang w:val="en-US"/>
        </w:rPr>
        <w:t xml:space="preserve"> </w:t>
      </w:r>
    </w:p>
    <w:p w:rsidR="00782D1A" w:rsidRPr="007E34F6" w:rsidRDefault="00782D1A" w:rsidP="007E34F6">
      <w:pPr>
        <w:pStyle w:val="Heading2"/>
        <w:rPr>
          <w:rFonts w:ascii="Times New Roman" w:hAnsi="Times New Roman"/>
          <w:color w:val="auto"/>
          <w:sz w:val="24"/>
          <w:szCs w:val="24"/>
          <w:u w:val="single"/>
        </w:rPr>
      </w:pPr>
      <w:r w:rsidRPr="007E34F6">
        <w:rPr>
          <w:rFonts w:ascii="Times New Roman" w:hAnsi="Times New Roman"/>
          <w:color w:val="auto"/>
          <w:sz w:val="24"/>
          <w:szCs w:val="24"/>
          <w:u w:val="single"/>
        </w:rPr>
        <w:t>Unobtrusive HRV measurement:</w:t>
      </w:r>
    </w:p>
    <w:p w:rsidR="00782D1A" w:rsidRPr="00936165" w:rsidRDefault="00782D1A" w:rsidP="000A5B02">
      <w:pPr>
        <w:pStyle w:val="EHD"/>
        <w:rPr>
          <w:u w:val="single"/>
          <w:lang w:val="en-US"/>
        </w:rPr>
      </w:pPr>
      <w:r w:rsidRPr="007E34F6">
        <w:rPr>
          <w:lang w:val="en-US"/>
        </w:rPr>
        <w:t xml:space="preserve">In this study </w:t>
      </w:r>
      <w:r>
        <w:rPr>
          <w:lang w:val="en-US"/>
        </w:rPr>
        <w:t>adhesive</w:t>
      </w:r>
      <w:r w:rsidRPr="007E34F6">
        <w:rPr>
          <w:lang w:val="en-US"/>
        </w:rPr>
        <w:t xml:space="preserve"> ECG </w:t>
      </w:r>
      <w:r>
        <w:rPr>
          <w:lang w:val="en-US"/>
        </w:rPr>
        <w:t xml:space="preserve">electrodes </w:t>
      </w:r>
      <w:r w:rsidRPr="007E34F6">
        <w:rPr>
          <w:lang w:val="en-US"/>
        </w:rPr>
        <w:t xml:space="preserve">were used </w:t>
      </w:r>
      <w:r>
        <w:rPr>
          <w:lang w:val="en-US"/>
        </w:rPr>
        <w:t>as part of standard care and patient monitoring. Recently</w:t>
      </w:r>
      <w:r w:rsidRPr="00936165">
        <w:rPr>
          <w:lang w:val="en-US"/>
        </w:rPr>
        <w:t xml:space="preserve">, there have been </w:t>
      </w:r>
      <w:r>
        <w:rPr>
          <w:lang w:val="en-US"/>
        </w:rPr>
        <w:t xml:space="preserve">innovative </w:t>
      </w:r>
      <w:r w:rsidRPr="00936165">
        <w:rPr>
          <w:lang w:val="en-US"/>
        </w:rPr>
        <w:t xml:space="preserve">developments in </w:t>
      </w:r>
      <w:r>
        <w:rPr>
          <w:lang w:val="en-US"/>
        </w:rPr>
        <w:t xml:space="preserve">obtaining </w:t>
      </w:r>
      <w:r w:rsidRPr="00936165">
        <w:rPr>
          <w:lang w:val="en-US"/>
        </w:rPr>
        <w:t>unobtrusive</w:t>
      </w:r>
      <w:r>
        <w:rPr>
          <w:lang w:val="en-US"/>
        </w:rPr>
        <w:t>ly</w:t>
      </w:r>
      <w:r w:rsidRPr="00936165">
        <w:rPr>
          <w:lang w:val="en-US"/>
        </w:rPr>
        <w:t xml:space="preserve"> cardiac signal measurements from which HRV can be derived</w:t>
      </w:r>
      <w:r>
        <w:rPr>
          <w:lang w:val="en-US"/>
        </w:rPr>
        <w:t xml:space="preserve"> </w:t>
      </w:r>
      <w:r>
        <w:rPr>
          <w:lang w:val="en-US"/>
        </w:rPr>
        <w:fldChar w:fldCharType="begin" w:fldLock="1"/>
      </w:r>
      <w:r w:rsidR="00103745">
        <w:rPr>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lang w:val="en-US"/>
        </w:rPr>
        <w:fldChar w:fldCharType="separate"/>
      </w:r>
      <w:r w:rsidRPr="00AF10EB">
        <w:rPr>
          <w:noProof/>
          <w:lang w:val="en-US"/>
        </w:rPr>
        <w:t>[7]</w:t>
      </w:r>
      <w:r>
        <w:rPr>
          <w:lang w:val="en-US"/>
        </w:rPr>
        <w:fldChar w:fldCharType="end"/>
      </w:r>
      <w:r w:rsidRPr="00936165">
        <w:rPr>
          <w:lang w:val="en-US"/>
        </w:rPr>
        <w:t xml:space="preserve">. In general, the unobtrusive HRV measurements can be classified as contact and non-contact methods. The contact methods include a variety of </w:t>
      </w:r>
      <w:r>
        <w:rPr>
          <w:lang w:val="en-US"/>
        </w:rPr>
        <w:t>options</w:t>
      </w:r>
      <w:r w:rsidRPr="00936165">
        <w:rPr>
          <w:lang w:val="en-US"/>
        </w:rPr>
        <w:t xml:space="preserve">, including a neonatal jacket embedded with smart textile electrodes for ECG measurements </w:t>
      </w:r>
      <w:r>
        <w:rPr>
          <w:lang w:val="en-US"/>
        </w:rPr>
        <w:fldChar w:fldCharType="begin" w:fldLock="1"/>
      </w:r>
      <w:r w:rsidR="00103745">
        <w:rPr>
          <w:lang w:val="en-US"/>
        </w:rPr>
        <w:instrText>ADDIN CSL_CITATION { "citationItems" : [ { "id" : "ITEM-1", "itemData" : { "DOI" : "10.1260/2040-2295.1.4.535", "ISSN" : "2040-2295", "author" : [ { "dropping-particle" : "", "family" : "Chen", "given" : "Wei", "non-dropping-particle" : "", "parse-names" : false, "suffix" : "" }, { "dropping-particle" : "", "family" : "Bambang Oetomo", "given" : "Sidarto", "non-dropping-particle" : "", "parse-names" : false, "suffix" : "" }, { "dropping-particle" : "", "family" : "Feijs", "given" : "Loe", "non-dropping-particle" : "", "parse-names" : false, "suffix" : "" }, { "dropping-particle" : "", "family" : "Bouwstra", "given" : "Sibrecht", "non-dropping-particle" : "", "parse-names" : false, "suffix" : "" }, { "dropping-particle" : "", "family" : "Ayoola", "given" : "Idowu", "non-dropping-particle" : "", "parse-names" : false, "suffix" : "" }, { "dropping-particle" : "", "family" : "Dols", "given" : "Sietse", "non-dropping-particle" : "", "parse-names" : false, "suffix" : "" } ], "container-title" : "Journal of Healthcare Engineering", "id" : "ITEM-1", "issue" : "4", "issued" : { "date-parts" : [ [ "2010", "10" ] ] }, "page" : "535-553", "title" : "Design of an integrated sensor platform for vital sign monitoring of newborn infants at neonatal intensive care units", "type" : "article-journal", "volume" : "1" }, "uris" : [ "http://www.mendeley.com/documents/?uuid=9a24e6b6-74e1-4604-85c0-2adc01b4ba18" ] } ], "mendeley" : { "formattedCitation" : "[58]", "plainTextFormattedCitation" : "[58]", "previouslyFormattedCitation" : "[58]" }, "properties" : { "noteIndex" : 0 }, "schema" : "https://github.com/citation-style-language/schema/raw/master/csl-citation.json" }</w:instrText>
      </w:r>
      <w:r>
        <w:rPr>
          <w:lang w:val="en-US"/>
        </w:rPr>
        <w:fldChar w:fldCharType="separate"/>
      </w:r>
      <w:r w:rsidR="00103745" w:rsidRPr="00103745">
        <w:rPr>
          <w:noProof/>
          <w:lang w:val="en-US"/>
        </w:rPr>
        <w:t>[58]</w:t>
      </w:r>
      <w:r>
        <w:rPr>
          <w:lang w:val="en-US"/>
        </w:rPr>
        <w:fldChar w:fldCharType="end"/>
      </w:r>
      <w:r w:rsidRPr="00936165">
        <w:rPr>
          <w:lang w:val="en-US"/>
        </w:rPr>
        <w:t xml:space="preserve">, a neonatal snuggle embedded with reflectance photoplethmography based on near infra-red spectroscopy technology for pulse oxygenation monitoring </w:t>
      </w:r>
      <w:r>
        <w:rPr>
          <w:lang w:val="en-US"/>
        </w:rPr>
        <w:fldChar w:fldCharType="begin" w:fldLock="1"/>
      </w:r>
      <w:r w:rsidR="00103745">
        <w:rPr>
          <w:lang w:val="en-US"/>
        </w:rPr>
        <w:instrText>ADDIN CSL_CITATION { "citationItems" : [ { "id" : "ITEM-1", "itemData" : { "DOI" : "10.1109/IE.2011.12", "ISBN" : "978-1-4577-0830-5", "author" : [ { "dropping-particle" : "", "family" : "Potuzakova", "given" : "Dominika", "non-dropping-particle" : "", "parse-names" : false, "suffix" : "" }, { "dropping-particle" : "", "family" : "Chen", "given" : "Wei", "non-dropping-particle" : "", "parse-names" : false, "suffix" : "" }, { "dropping-particle" : "", "family" : "Oetomo", "given" : "Sidarto Bambang", "non-dropping-particle" : "", "parse-names" : false, "suffix" : "" }, { "dropping-particle" : "", "family" : "Feijs", "given" : "Loe", "non-dropping-particle" : "", "parse-names" : false, "suffix" : "" } ], "container-title" : "2011 Seventh International Conference on Intelligent Environments", "id" : "ITEM-1", "issued" : { "date-parts" : [ [ "2011", "7" ] ] }, "page" : "200-205", "publisher" : "IEEE", "title" : "Innovative design for monitoring of neonates using reflectance pulse oximeter", "type" : "paper-conference" }, "uris" : [ "http://www.mendeley.com/documents/?uuid=736995fe-7c7e-4a01-8c68-f3554a94951c" ] } ], "mendeley" : { "formattedCitation" : "[59]", "plainTextFormattedCitation" : "[59]", "previouslyFormattedCitation" : "[59]" }, "properties" : { "noteIndex" : 0 }, "schema" : "https://github.com/citation-style-language/schema/raw/master/csl-citation.json" }</w:instrText>
      </w:r>
      <w:r>
        <w:rPr>
          <w:lang w:val="en-US"/>
        </w:rPr>
        <w:fldChar w:fldCharType="separate"/>
      </w:r>
      <w:r w:rsidR="00103745" w:rsidRPr="00103745">
        <w:rPr>
          <w:noProof/>
          <w:lang w:val="en-US"/>
        </w:rPr>
        <w:t>[59]</w:t>
      </w:r>
      <w:r>
        <w:rPr>
          <w:lang w:val="en-US"/>
        </w:rPr>
        <w:fldChar w:fldCharType="end"/>
      </w:r>
      <w:r w:rsidRPr="00936165">
        <w:rPr>
          <w:lang w:val="en-US"/>
        </w:rPr>
        <w:t>, and intelligent bed sheet embedded with polyvinylidenefluoride or electromechanical film sensors for ballisto</w:t>
      </w:r>
      <w:r>
        <w:rPr>
          <w:lang w:val="en-US"/>
        </w:rPr>
        <w:t>cardio</w:t>
      </w:r>
      <w:r w:rsidRPr="00936165">
        <w:rPr>
          <w:lang w:val="en-US"/>
        </w:rPr>
        <w:t xml:space="preserve">graphy measurements </w:t>
      </w:r>
      <w:r>
        <w:rPr>
          <w:lang w:val="en-US"/>
        </w:rPr>
        <w:fldChar w:fldCharType="begin" w:fldLock="1"/>
      </w:r>
      <w:r w:rsidR="00103745">
        <w:rPr>
          <w:lang w:val="en-US"/>
        </w:rPr>
        <w:instrText>ADDIN CSL_CITATION { "citationItems" : [ { "id" : "ITEM-1", "itemData" : { "DOI" : "10.1109/JSEN.2010.2089510", "ISSN" : "1530-437X", "author" : [ { "dropping-particle" : "", "family" : "Rajala", "given" : "Satu", "non-dropping-particle" : "", "parse-names" : false, "suffix" : "" }, { "dropping-particle" : "", "family" : "Lekkala", "given" : "Jukka", "non-dropping-particle" : "", "parse-names" : false, "suffix" : "" } ], "container-title" : "IEEE Sensors Journal", "id" : "ITEM-1", "issue" : "3", "issued" : { "date-parts" : [ [ "2012", "3" ] ] }, "page" : "439-446", "title" : "Film-type sensor materials PVDF and EMFi in measurement of cardiorespiratory signals: a review", "type" : "article-journal", "volume" : "12" }, "uris" : [ "http://www.mendeley.com/documents/?uuid=bd45d589-bf14-48f7-8d8f-e75c069c36e5" ] } ], "mendeley" : { "formattedCitation" : "[60]", "plainTextFormattedCitation" : "[60]", "previouslyFormattedCitation" : "[60]" }, "properties" : { "noteIndex" : 0 }, "schema" : "https://github.com/citation-style-language/schema/raw/master/csl-citation.json" }</w:instrText>
      </w:r>
      <w:r>
        <w:rPr>
          <w:lang w:val="en-US"/>
        </w:rPr>
        <w:fldChar w:fldCharType="separate"/>
      </w:r>
      <w:r w:rsidR="00103745" w:rsidRPr="00103745">
        <w:rPr>
          <w:noProof/>
          <w:lang w:val="en-US"/>
        </w:rPr>
        <w:t>[60]</w:t>
      </w:r>
      <w:r>
        <w:rPr>
          <w:lang w:val="en-US"/>
        </w:rPr>
        <w:fldChar w:fldCharType="end"/>
      </w:r>
      <w:r w:rsidRPr="00936165">
        <w:rPr>
          <w:lang w:val="en-US"/>
        </w:rPr>
        <w:t xml:space="preserve">. These contact ECG sensors are suitable for sleeping scenario by integrating into a bed sheet or a mattress. The non-contact methods include HRV extracted from thermal imaging, </w:t>
      </w:r>
      <w:r>
        <w:rPr>
          <w:lang w:val="en-US"/>
        </w:rPr>
        <w:t>video analysis</w:t>
      </w:r>
      <w:r w:rsidRPr="00936165">
        <w:rPr>
          <w:lang w:val="en-US"/>
        </w:rPr>
        <w:t xml:space="preserve">, Doppler effect, and capacitively coupled ECG </w:t>
      </w:r>
      <w:r>
        <w:rPr>
          <w:lang w:val="en-US"/>
        </w:rPr>
        <w:fldChar w:fldCharType="begin" w:fldLock="1"/>
      </w:r>
      <w:r w:rsidR="00103745">
        <w:rPr>
          <w:lang w:val="en-US"/>
        </w:rPr>
        <w:instrText>ADDIN CSL_CITATION { "citationItems" : [ { "id" : "ITEM-1", "itemData" : { "DOI" : "10.1016/j.bspc.2014.03.004", "ISSN" : "17468094", "author" : [ { "dropping-particle" : "", "family" : "Kranjec", "given" : "J.", "non-dropping-particle" : "", "parse-names" : false, "suffix" : "" }, { "dropping-particle" : "", "family" : "Begu\u0161", "given" : "S.", "non-dropping-particle" : "", "parse-names" : false, "suffix" : "" }, { "dropping-particle" : "", "family" : "Ger\u0161ak", "given" : "G.", "non-dropping-particle" : "", "parse-names" : false, "suffix" : "" }, { "dropping-particle" : "", "family" : "Drnov\u0161ek", "given" : "J.", "non-dropping-particle" : "", "parse-names" : false, "suffix" : "" } ], "container-title" : "Biomedical Signal Processing and Control", "id" : "ITEM-1", "issued" : { "date-parts" : [ [ "2014", "9" ] ] }, "page" : "102-112", "title" : "Non-contact heart rate and heart rate variability measurements: a review", "type" : "article-journal", "volume" : "13" }, "uris" : [ "http://www.mendeley.com/documents/?uuid=88e2613a-58e3-47fb-925b-21db2fe5b77e" ] }, { "id" : "ITEM-2",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"ITEM-2", "issued" : { "date-parts" : [ [ "2017", "4" ] ] }, "page" : "109-122", "title" : "Unobtrusive sleep state measurements in preterm infants \u2013 A review", "type" : "article-journal", "volume" : "32" }, "uris" : [ "http://www.mendeley.com/documents/?uuid=a6ffb429-5354-46a8-80bb-51176560527a" ] }, { "id" : "ITEM-3", "itemData" : { "DOI" : "10.1109/TBME.2015.2390261", "ISSN" : "0018-9294", "author" : [ { "dropping-particle" : "", "family" : "Gastel", "given" : "Mark", "non-dropping-particle" : "van", "parse-names" : false, "suffix" : "" }, { "dropping-particle" : "", "family" : "Stuijk", "given" : "Sander", "non-dropping-particle" : "", "parse-names" : false, "suffix" : "" }, { "dropping-particle" : "", "family" : "Haan", "given" : "Gerard", "non-dropping-particle" : "de", "parse-names" : false, "suffix" : "" } ], "container-title" : "IEEE Transactions on Biomedical Engineering", "id" : "ITEM-3", "issue" : "5", "issued" : { "date-parts" : [ [ "2015", "5" ] ] }, "page" : "1425-1433", "title" : "Motion robust remote-PPG in infrared", "type" : "article-journal", "volume" : "62" }, "uris" : [ "http://www.mendeley.com/documents/?uuid=95b66161-f027-475f-8723-45253c379306" ] }, { "id" : "ITEM-4", "itemData" : { "DOI" : "10.1016/j.earlhumdev.2013.09.016", "ISSN" : "03783782", "PMID" : "24135159", "abstract" : "Background: Presently the heart rate is monitored in the Neonatal Intensive Care Unit with contact sensors: electrocardiogram or pulse oximetry. These techniques can cause injuries and infections, particularly in very premature infants with fragile skin. Camera based plethysmography was recently demonstrated in adults as a contactless method to determine heart rate. Aim: To investigate the feasibility of this technique for NICU patients and identify challenging conditions. Study design and participants: Video recordings using only ambient light were made of 19 infants at two NICUs in California and The Netherlands. Heart rate can be derived from these recordings because each cardiovascular pulse wave induces minute pulsatile skin color changes, invisible to the eye but measurable with a camera. Results: In all infants the heart beat induced photoplethysmographic signal was strong enough to be measured. Low ambient light level and infant motion prevented successful measurement from time to time. Conclusions: Contactless heart rate monitoring by means of a camera using ambient light was demonstrated for the first time in the NICU population and appears feasible. Better hardware and improved algorithms are required to increase robustness. ?? 2013 Elsevier Ltd.", "author" : [ { "dropping-particle" : "", "family" : "Aarts", "given" : "Lonneke A M", "non-dropping-particle" : "", "parse-names" : false, "suffix" : "" }, { "dropping-particle" : "", "family" : "Vincent", "given" : "Jeanne", "non-dropping-particle" : "", "parse-names" : false, "suffix" : "" }, { "dropping-particle" : "", "family" : "Cleary", "given" : "John P.", "non-dropping-particle" : "", "parse-names" : false, "suffix" : "" }, { "dropping-particle" : "", "family" : "Lieber", "given" : "C.", "non-dropping-particle" : "", "parse-names" : false, "suffix" : "" }, { "dropping-particle" : "", "family" : "Nelson", "given" : "J. Stuart", "non-dropping-particle" : "", "parse-names" : false, "suffix" : "" }, { "dropping-particle" : "", "family" : "Oetomo", "given" : "Sidarto Bambang", "non-dropping-particle" : "", "parse-names" : false, "suffix" : "" }, { "dropping-particle" : "", "family" : "Verkruysse", "given" : "Wim", "non-dropping-particle" : "", "parse-names" : false, "suffix" : "" } ], "container-title" : "Early Human Development", "id" : "ITEM-4", "issue" : "12", "issued" : { "date-parts" : [ [ "2013" ] ] }, "note" : "Only colorue change-&amp;gt; visible light", "page" : "943-948", "publisher" : "Elsevier Ltd", "title" : "Non-contact heart rate monitoring utilizing camera photoplethysmography in the neonatal intensive care unit - A pilot study", "type" : "article-journal", "volume" : "89" }, "uris" : [ "http://www.mendeley.com/documents/?uuid=c0859ebd-368c-4390-8c51-8d3321196cab" ] } ], "mendeley" : { "formattedCitation" : "[7,61\u201363]", "plainTextFormattedCitation" : "[7,61\u201363]", "previouslyFormattedCitation" : "[7,61\u201363]" }, "properties" : { "noteIndex" : 0 }, "schema" : "https://github.com/citation-style-language/schema/raw/master/csl-citation.json" }</w:instrText>
      </w:r>
      <w:r>
        <w:rPr>
          <w:lang w:val="en-US"/>
        </w:rPr>
        <w:fldChar w:fldCharType="separate"/>
      </w:r>
      <w:r w:rsidR="00103745" w:rsidRPr="00103745">
        <w:rPr>
          <w:noProof/>
          <w:lang w:val="en-US"/>
        </w:rPr>
        <w:t>[7,61–63]</w:t>
      </w:r>
      <w:r>
        <w:rPr>
          <w:lang w:val="en-US"/>
        </w:rPr>
        <w:fldChar w:fldCharType="end"/>
      </w:r>
      <w:r w:rsidRPr="00936165">
        <w:rPr>
          <w:lang w:val="en-US"/>
        </w:rPr>
        <w:t xml:space="preserve">. The imaging and Doppler methods could be embedded into a neonatal incubator for non-contact measurements. For example, the sensory neonatal jacket and snuggle provide natural </w:t>
      </w:r>
      <w:r w:rsidRPr="00936165">
        <w:rPr>
          <w:lang w:val="en-US"/>
        </w:rPr>
        <w:lastRenderedPageBreak/>
        <w:t>platform for seamlessly embedding sensors for unobtrusive measurements. A major limitation of most unobtrusive methods are the sensitivity to motion artifacts deteriorating the signal quality. In general, the type of unobtrusive HRV method depend on various factors, such as the neonatal sleep monitoring scenario, the environments of incubator inside NICU, the reliability of measurements and the suitability for long term sleep monitoring.</w:t>
      </w:r>
      <w:r w:rsidRPr="00936165">
        <w:rPr>
          <w:u w:val="single"/>
          <w:lang w:val="en-US"/>
        </w:rPr>
        <w:t xml:space="preserve"> </w:t>
      </w:r>
    </w:p>
    <w:p w:rsidR="00782D1A" w:rsidRDefault="00782D1A" w:rsidP="00C16257">
      <w:pPr>
        <w:pStyle w:val="Heading2"/>
        <w:numPr>
          <w:ins w:id="1" w:author="p.andriessen" w:date="2017-01-03T11:38:00Z"/>
        </w:numPr>
        <w:rPr>
          <w:rFonts w:ascii="Times New Roman" w:hAnsi="Times New Roman"/>
          <w:color w:val="auto"/>
          <w:sz w:val="24"/>
          <w:szCs w:val="24"/>
          <w:u w:val="single"/>
        </w:rPr>
      </w:pPr>
      <w:r w:rsidRPr="00C16257">
        <w:rPr>
          <w:rFonts w:ascii="Times New Roman" w:hAnsi="Times New Roman"/>
          <w:color w:val="auto"/>
          <w:sz w:val="24"/>
          <w:szCs w:val="24"/>
          <w:u w:val="single"/>
        </w:rPr>
        <w:t xml:space="preserve">Methodological </w:t>
      </w:r>
      <w:r>
        <w:rPr>
          <w:rFonts w:ascii="Times New Roman" w:hAnsi="Times New Roman"/>
          <w:color w:val="auto"/>
          <w:sz w:val="24"/>
          <w:szCs w:val="24"/>
          <w:u w:val="single"/>
        </w:rPr>
        <w:t>l</w:t>
      </w:r>
      <w:r w:rsidRPr="00C16257">
        <w:rPr>
          <w:rFonts w:ascii="Times New Roman" w:hAnsi="Times New Roman"/>
          <w:color w:val="auto"/>
          <w:sz w:val="24"/>
          <w:szCs w:val="24"/>
          <w:u w:val="single"/>
        </w:rPr>
        <w:t xml:space="preserve">imitations: </w:t>
      </w:r>
    </w:p>
    <w:p w:rsidR="00782D1A" w:rsidRDefault="00782D1A" w:rsidP="00855239">
      <w:pPr>
        <w:pStyle w:val="EHD"/>
        <w:rPr>
          <w:lang w:val="en-US"/>
        </w:rPr>
      </w:pPr>
      <w:r>
        <w:rPr>
          <w:lang w:val="en-US"/>
        </w:rPr>
        <w:t>T</w:t>
      </w:r>
      <w:r w:rsidRPr="00936165">
        <w:rPr>
          <w:lang w:val="en-US"/>
        </w:rPr>
        <w:t>he small sample size of analyzed preterm newborns</w:t>
      </w:r>
      <w:r>
        <w:rPr>
          <w:lang w:val="en-US"/>
        </w:rPr>
        <w:t xml:space="preserve"> is </w:t>
      </w:r>
      <w:r w:rsidRPr="00AB079E">
        <w:rPr>
          <w:color w:val="auto"/>
          <w:lang w:val="en-US"/>
        </w:rPr>
        <w:t>a</w:t>
      </w:r>
      <w:r w:rsidRPr="0038357F">
        <w:rPr>
          <w:color w:val="FF0000"/>
          <w:lang w:val="en-US"/>
        </w:rPr>
        <w:t xml:space="preserve"> </w:t>
      </w:r>
      <w:r>
        <w:rPr>
          <w:lang w:val="en-US"/>
        </w:rPr>
        <w:t>limitation of our study</w:t>
      </w:r>
      <w:r w:rsidRPr="00936165">
        <w:rPr>
          <w:lang w:val="en-US"/>
        </w:rPr>
        <w:t xml:space="preserve">. </w:t>
      </w:r>
      <w:r>
        <w:rPr>
          <w:lang w:val="en-US"/>
        </w:rPr>
        <w:t>Also, t</w:t>
      </w:r>
      <w:r w:rsidRPr="00936165">
        <w:rPr>
          <w:lang w:val="en-US"/>
        </w:rPr>
        <w:t>his study included onl</w:t>
      </w:r>
      <w:r>
        <w:rPr>
          <w:lang w:val="en-US"/>
        </w:rPr>
        <w:t xml:space="preserve">y </w:t>
      </w:r>
      <w:r w:rsidRPr="00936165">
        <w:rPr>
          <w:lang w:val="en-US"/>
        </w:rPr>
        <w:t>AS and QS states</w:t>
      </w:r>
      <w:r>
        <w:rPr>
          <w:lang w:val="en-US"/>
        </w:rPr>
        <w:t xml:space="preserve">. However, </w:t>
      </w:r>
      <w:r w:rsidRPr="00936165">
        <w:rPr>
          <w:lang w:val="en-US"/>
        </w:rPr>
        <w:t>AS and QS are the dominant states in the early weeks after preterm birth</w:t>
      </w:r>
      <w:r>
        <w:rPr>
          <w:lang w:val="en-US"/>
        </w:rPr>
        <w:t xml:space="preserve"> and other states are less well defined in preterm infants.</w:t>
      </w:r>
      <w:r>
        <w:rPr>
          <w:color w:val="FF0000"/>
          <w:lang w:val="en-US"/>
        </w:rPr>
        <w:t xml:space="preserve"> The objective of the study was the feasibility to separate</w:t>
      </w:r>
      <w:r w:rsidRPr="003315BE">
        <w:rPr>
          <w:color w:val="FF0000"/>
          <w:lang w:val="en-US"/>
        </w:rPr>
        <w:t xml:space="preserve"> AS and QS</w:t>
      </w:r>
      <w:r>
        <w:rPr>
          <w:color w:val="FF0000"/>
          <w:lang w:val="en-US"/>
        </w:rPr>
        <w:t>,</w:t>
      </w:r>
      <w:r w:rsidRPr="003315BE">
        <w:rPr>
          <w:color w:val="FF0000"/>
          <w:lang w:val="en-US"/>
        </w:rPr>
        <w:t xml:space="preserve"> </w:t>
      </w:r>
      <w:r>
        <w:rPr>
          <w:color w:val="FF0000"/>
          <w:lang w:val="en-US"/>
        </w:rPr>
        <w:t xml:space="preserve">which are most important for development monitoring, </w:t>
      </w:r>
      <w:r w:rsidRPr="003315BE">
        <w:rPr>
          <w:color w:val="FF0000"/>
          <w:lang w:val="en-US"/>
        </w:rPr>
        <w:t xml:space="preserve">based on </w:t>
      </w:r>
      <w:r>
        <w:rPr>
          <w:color w:val="FF0000"/>
          <w:lang w:val="en-US"/>
        </w:rPr>
        <w:t xml:space="preserve">HRV measure alone. Future studies will have to attend the integrated problems of sleep staging. </w:t>
      </w:r>
      <w:r>
        <w:rPr>
          <w:lang w:val="en-US"/>
        </w:rPr>
        <w:t>T</w:t>
      </w:r>
      <w:r w:rsidRPr="00590DB7">
        <w:rPr>
          <w:lang w:val="en-US"/>
        </w:rPr>
        <w:t>o increase the performance</w:t>
      </w:r>
      <w:r>
        <w:rPr>
          <w:lang w:val="en-US"/>
        </w:rPr>
        <w:t xml:space="preserve"> of </w:t>
      </w:r>
      <w:r w:rsidRPr="00590DB7">
        <w:rPr>
          <w:lang w:val="en-US"/>
        </w:rPr>
        <w:t>sleep state separation, several demographic variables such as gestational and postnatal age could be taken into consideration as the</w:t>
      </w:r>
      <w:r>
        <w:rPr>
          <w:lang w:val="en-US"/>
        </w:rPr>
        <w:t>se variables influence</w:t>
      </w:r>
      <w:r w:rsidRPr="00590DB7">
        <w:rPr>
          <w:lang w:val="en-US"/>
        </w:rPr>
        <w:t xml:space="preserve"> the HRV </w:t>
      </w:r>
      <w:r>
        <w:rPr>
          <w:lang w:val="en-US"/>
        </w:rPr>
        <w:fldChar w:fldCharType="begin" w:fldLock="1"/>
      </w:r>
      <w:r w:rsidR="00103745">
        <w:rPr>
          <w:lang w:val="en-US"/>
        </w:rPr>
        <w:instrText>ADDIN CSL_CITATION { "citationItems" : [ { "id" : "ITEM-1", "itemData" : { "DOI" : "10.1007/BF02344729", "ISSN" : "0140-0118", "author" : [ { "dropping-particle" : "", "family" : "Lange", "given" : "S.", "non-dropping-particle" : "", "parse-names" : false, "suffix" : "" }, { "dropping-particle" : "", "family" : "Leeuwen", "given" : "P.", "non-dropping-particle" : "Van", "parse-names" : false, "suffix" : "" }, { "dropping-particle" : "", "family" : "Geue", "given" : "D.", "non-dropping-particle" : "", "parse-names" : false, "suffix" : "" }, { "dropping-particle" : "", "family" : "Hatzmann", "given" : "W.", "non-dropping-particle" : "", "parse-names" : false, "suffix" : "" }, { "dropping-particle" : "", "family" : "Gr\u00f6nemeyer", "given" : "D.", "non-dropping-particle" : "", "parse-names" : false, "suffix" : "" } ], "container-title" : "Medical and Biological Engineering and Computing", "id" : "ITEM-1", "issue" : "4", "issued" : { "date-parts" : [ [ "2005", "8" ] ] }, "page" : "481-486", "title" : "Influence of gestational age, heart rate, gender and time of day on fetal heart rate variability", "type" : "article-journal", "volume" : "43" }, "uris" : [ "http://www.mendeley.com/documents/?uuid=8696c635-b218-41d6-be07-84a9e504f0d9" ] } ], "mendeley" : { "formattedCitation" : "[64]", "plainTextFormattedCitation" : "[64]", "previouslyFormattedCitation" : "[64]" }, "properties" : { "noteIndex" : 0 }, "schema" : "https://github.com/citation-style-language/schema/raw/master/csl-citation.json" }</w:instrText>
      </w:r>
      <w:r>
        <w:rPr>
          <w:lang w:val="en-US"/>
        </w:rPr>
        <w:fldChar w:fldCharType="separate"/>
      </w:r>
      <w:r w:rsidR="00103745" w:rsidRPr="00103745">
        <w:rPr>
          <w:noProof/>
          <w:lang w:val="en-US"/>
        </w:rPr>
        <w:t>[64]</w:t>
      </w:r>
      <w:r>
        <w:rPr>
          <w:lang w:val="en-US"/>
        </w:rPr>
        <w:fldChar w:fldCharType="end"/>
      </w:r>
      <w:r w:rsidRPr="00590DB7">
        <w:rPr>
          <w:lang w:val="en-US"/>
        </w:rPr>
        <w:t xml:space="preserve">. </w:t>
      </w:r>
      <w:r w:rsidRPr="00936165">
        <w:rPr>
          <w:lang w:val="en-US"/>
        </w:rPr>
        <w:t>Note that the methodology of gestational age clustering in this study was used only for consideration of the sleep state distribution, not for age determined</w:t>
      </w:r>
      <w:r>
        <w:rPr>
          <w:lang w:val="en-US"/>
        </w:rPr>
        <w:t xml:space="preserve"> </w:t>
      </w:r>
      <w:r>
        <w:rPr>
          <w:color w:val="FF0000"/>
          <w:lang w:val="en-US"/>
        </w:rPr>
        <w:t>f</w:t>
      </w:r>
      <w:r w:rsidRPr="0074689A">
        <w:rPr>
          <w:color w:val="FF0000"/>
          <w:lang w:val="en-US"/>
        </w:rPr>
        <w:t xml:space="preserve">eature creation </w:t>
      </w:r>
      <w:r>
        <w:rPr>
          <w:lang w:val="en-US"/>
        </w:rPr>
        <w:t>and</w:t>
      </w:r>
      <w:r w:rsidRPr="00936165">
        <w:rPr>
          <w:lang w:val="en-US"/>
        </w:rPr>
        <w:t xml:space="preserve"> training sets.</w:t>
      </w:r>
      <w:r>
        <w:rPr>
          <w:lang w:val="en-US"/>
        </w:rPr>
        <w:t xml:space="preserve"> </w:t>
      </w:r>
      <w:r w:rsidRPr="002F071E">
        <w:rPr>
          <w:color w:val="FF0000"/>
          <w:lang w:val="en-US"/>
        </w:rPr>
        <w:t xml:space="preserve">In our case age clustering for different classification was not feasible due to the small dataset. Clustering the data would have further decreased the training data. </w:t>
      </w:r>
      <w:r>
        <w:rPr>
          <w:lang w:val="en-US"/>
        </w:rPr>
        <w:t xml:space="preserve">Finally, this study used </w:t>
      </w:r>
      <w:r w:rsidRPr="004445F8">
        <w:rPr>
          <w:color w:val="FF0000"/>
          <w:lang w:val="en-US"/>
        </w:rPr>
        <w:t xml:space="preserve">mainly </w:t>
      </w:r>
      <w:r>
        <w:rPr>
          <w:lang w:val="en-US"/>
        </w:rPr>
        <w:t xml:space="preserve">the (adult) recommendations from the Task Force as there is no consensus in </w:t>
      </w:r>
      <w:r w:rsidRPr="00FA5BC2">
        <w:rPr>
          <w:color w:val="FF0000"/>
          <w:lang w:val="en-US"/>
        </w:rPr>
        <w:t>newborns</w:t>
      </w:r>
      <w:r>
        <w:rPr>
          <w:lang w:val="en-US"/>
        </w:rPr>
        <w:t xml:space="preserve">. The </w:t>
      </w:r>
      <w:r w:rsidRPr="00174279">
        <w:rPr>
          <w:lang w:val="en-US"/>
        </w:rPr>
        <w:t xml:space="preserve">European and North American </w:t>
      </w:r>
      <w:r>
        <w:rPr>
          <w:lang w:val="en-US"/>
        </w:rPr>
        <w:t>T</w:t>
      </w:r>
      <w:r w:rsidRPr="00174279">
        <w:rPr>
          <w:lang w:val="en-US"/>
        </w:rPr>
        <w:t xml:space="preserve">ask </w:t>
      </w:r>
      <w:r>
        <w:rPr>
          <w:lang w:val="en-US"/>
        </w:rPr>
        <w:t>F</w:t>
      </w:r>
      <w:r w:rsidRPr="00174279">
        <w:rPr>
          <w:lang w:val="en-US"/>
        </w:rPr>
        <w:t xml:space="preserve">orce was formed in an attempt to set standards for future studies of HRV </w:t>
      </w:r>
      <w:r>
        <w:rPr>
          <w:lang w:val="en-US"/>
        </w:rPr>
        <w:fldChar w:fldCharType="begin" w:fldLock="1"/>
      </w:r>
      <w:r w:rsidR="00103745">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Pr>
          <w:lang w:val="en-US"/>
        </w:rPr>
        <w:fldChar w:fldCharType="separate"/>
      </w:r>
      <w:r w:rsidR="00103745" w:rsidRPr="00103745">
        <w:rPr>
          <w:noProof/>
          <w:lang w:val="en-US"/>
        </w:rPr>
        <w:t>[31]</w:t>
      </w:r>
      <w:r>
        <w:rPr>
          <w:lang w:val="en-US"/>
        </w:rPr>
        <w:fldChar w:fldCharType="end"/>
      </w:r>
      <w:r w:rsidRPr="00174279">
        <w:rPr>
          <w:lang w:val="en-US"/>
        </w:rPr>
        <w:t>. While important recommendations were made for the length of recordings and the required spectral indices, the conclusions were based on adult studies only. As the neonatal heart and bre</w:t>
      </w:r>
      <w:r>
        <w:rPr>
          <w:lang w:val="en-US"/>
        </w:rPr>
        <w:t>athing rate differs from adults</w:t>
      </w:r>
      <w:r w:rsidRPr="00174279">
        <w:rPr>
          <w:lang w:val="en-US"/>
        </w:rPr>
        <w:t xml:space="preserve"> the recommendations of the Task Force may not be applicable </w:t>
      </w:r>
      <w:r>
        <w:rPr>
          <w:lang w:val="en-US"/>
        </w:rPr>
        <w:t>in preterm infants</w:t>
      </w:r>
      <w:r w:rsidRPr="00174279">
        <w:rPr>
          <w:lang w:val="en-US"/>
        </w:rPr>
        <w:t xml:space="preserve">. </w:t>
      </w:r>
      <w:r>
        <w:rPr>
          <w:lang w:val="en-US"/>
        </w:rPr>
        <w:lastRenderedPageBreak/>
        <w:t>However, u</w:t>
      </w:r>
      <w:r w:rsidRPr="00717787">
        <w:rPr>
          <w:lang w:val="en-US"/>
        </w:rPr>
        <w:t xml:space="preserve">ntil recommendations for </w:t>
      </w:r>
      <w:r>
        <w:rPr>
          <w:lang w:val="en-US"/>
        </w:rPr>
        <w:t xml:space="preserve">neonatal </w:t>
      </w:r>
      <w:r w:rsidRPr="00717787">
        <w:rPr>
          <w:lang w:val="en-US"/>
        </w:rPr>
        <w:t>standardized analytical methods are made</w:t>
      </w:r>
      <w:r>
        <w:rPr>
          <w:lang w:val="en-US"/>
        </w:rPr>
        <w:t xml:space="preserve">, many fetal and neonatal studies uses the recommendations of the Task Force </w:t>
      </w:r>
      <w:r>
        <w:rPr>
          <w:lang w:val="en-US"/>
        </w:rPr>
        <w:fldChar w:fldCharType="begin" w:fldLock="1"/>
      </w:r>
      <w:r w:rsidR="00103745">
        <w:rPr>
          <w:lang w:val="en-US"/>
        </w:rPr>
        <w:instrText>ADDIN CSL_CITATION { "citationItems" : [ { "id" : "ITEM-1", "itemData" : { "DOI" : "10.1111/j.1651-2227.1999.tb00158.x", "abstract" : "Naturally occurring oscillations in heart rate have long been considered to reflect the modulating influences of the autonomic nervous system. Individual reports of heart rate variability in healthy and sick neonates and infants have provided valuable information as to pathophysiological changes in autonomic cardiovascular control. It is evident that prematurity and poor health are reflected in attenuated heart rate variability. However, at present, there are few standard criteria for the analysis of heart rate variability, preventing precise comparisons among the various studies. Until recommendations for standardized analytical methods are made, clinical application of heart rate variability in neonatal and infant prognosis and therapy remains premature", "author" : [ { "dropping-particle" : "", "family" : "Rosenstock", "given" : "EG", "non-dropping-particle" : "", "parse-names" : false, "suffix" : "" }, { "dropping-particle" : "", "family" : "Cassuto", "given" : "Y", "non-dropping-particle" : "", "parse-names" : false, "suffix" : "" }, { "dropping-particle" : "", "family" : "Zmora", "given" : "E", "non-dropping-particle" : "", "parse-names" : false, "suffix" : "" } ], "container-title" : "Acta paediatrica", "id" : "ITEM-1", "issue" : "5", "issued" : { "date-parts" : [ [ "1999" ] ] }, "page" : "477\u2013482", "title" : "Heart rate variability in the neonate and infant: analytical methods, physiological and clinical observations", "type" : "article-journal", "volume" : "88" }, "uris" : [ "http://www.mendeley.com/documents/?uuid=60b3ec8c-fe72-448d-b5e5-cc5df30ff72e" ] }, { "id" : "ITEM-2", "itemData" : { "author" : [ { "dropping-particle" : "", "family" : "Laar", "given" : "JO", "non-dropping-particle" : "Van", "parse-names" : false, "suffix" : "" }, { "dropping-particle" : "", "family" : "Porath", "given" : "MM", "non-dropping-particle" : "", "parse-names" : false, "suffix" : "" }, { "dropping-particle" : "", "family" : "Peters", "given" : "CH", "non-dropping-particle" : "", "parse-names" : false, "suffix" : "" }, { "dropping-particle" : "", "family" : "Oei", "given" : "SG", "non-dropping-particle" : "", "parse-names" : false, "suffix" : "" } ], "container-title" : "Acta Obstetricia et Gynecologica Scandinavica", "id" : "ITEM-2", "issued" : { "date-parts" : [ [ "2008" ] ] }, "page" : "300-3006", "title" : "Spectral analysis of fetal heart rate variability for fetal surveillance: review of the literature", "type" : "article-journal", "volume" : "87" }, "uris" : [ "http://www.mendeley.com/documents/?uuid=c628f1fa-6db0-4edc-aef0-24fc5d9dbe42" ] } ], "mendeley" : { "formattedCitation" : "[65,66]", "plainTextFormattedCitation" : "[65,66]", "previouslyFormattedCitation" : "[65,66]" }, "properties" : { "noteIndex" : 0 }, "schema" : "https://github.com/citation-style-language/schema/raw/master/csl-citation.json" }</w:instrText>
      </w:r>
      <w:r>
        <w:rPr>
          <w:lang w:val="en-US"/>
        </w:rPr>
        <w:fldChar w:fldCharType="separate"/>
      </w:r>
      <w:r w:rsidR="00103745" w:rsidRPr="00103745">
        <w:rPr>
          <w:noProof/>
          <w:lang w:val="en-US"/>
        </w:rPr>
        <w:t>[65,66]</w:t>
      </w:r>
      <w:r>
        <w:rPr>
          <w:lang w:val="en-US"/>
        </w:rPr>
        <w:fldChar w:fldCharType="end"/>
      </w:r>
      <w:r>
        <w:rPr>
          <w:lang w:val="en-US"/>
        </w:rPr>
        <w:t xml:space="preserve">. </w:t>
      </w:r>
      <w:r w:rsidRPr="00945AD6">
        <w:rPr>
          <w:color w:val="FF0000"/>
          <w:lang w:val="en-US"/>
        </w:rPr>
        <w:t xml:space="preserve">We </w:t>
      </w:r>
      <w:r>
        <w:rPr>
          <w:color w:val="FF0000"/>
          <w:lang w:val="en-US"/>
        </w:rPr>
        <w:t>followed</w:t>
      </w:r>
      <w:r w:rsidRPr="00945AD6">
        <w:rPr>
          <w:color w:val="FF0000"/>
          <w:lang w:val="en-US"/>
        </w:rPr>
        <w:t xml:space="preserve"> this </w:t>
      </w:r>
      <w:r>
        <w:rPr>
          <w:color w:val="FF0000"/>
          <w:lang w:val="en-US"/>
        </w:rPr>
        <w:t xml:space="preserve">approach by using </w:t>
      </w:r>
      <w:r w:rsidRPr="00945AD6">
        <w:rPr>
          <w:color w:val="FF0000"/>
          <w:lang w:val="en-US"/>
        </w:rPr>
        <w:t xml:space="preserve">mainly </w:t>
      </w:r>
      <w:r>
        <w:rPr>
          <w:color w:val="FF0000"/>
          <w:lang w:val="en-US"/>
        </w:rPr>
        <w:t xml:space="preserve">the </w:t>
      </w:r>
      <w:r w:rsidRPr="00945AD6">
        <w:rPr>
          <w:color w:val="FF0000"/>
          <w:lang w:val="en-US"/>
        </w:rPr>
        <w:t>adult recommendations</w:t>
      </w:r>
      <w:r>
        <w:rPr>
          <w:color w:val="FF0000"/>
          <w:lang w:val="en-US"/>
        </w:rPr>
        <w:t xml:space="preserve"> from the Task Force</w:t>
      </w:r>
      <w:r w:rsidRPr="00945AD6">
        <w:rPr>
          <w:color w:val="FF0000"/>
          <w:lang w:val="en-US"/>
        </w:rPr>
        <w:t xml:space="preserve">. </w:t>
      </w:r>
      <w:r>
        <w:rPr>
          <w:color w:val="FF0000"/>
          <w:lang w:val="en-US"/>
        </w:rPr>
        <w:t>Nevertheless, t</w:t>
      </w:r>
      <w:r w:rsidRPr="00945AD6">
        <w:rPr>
          <w:color w:val="FF0000"/>
          <w:lang w:val="en-US"/>
        </w:rPr>
        <w:t xml:space="preserve">o account for the increased cardiorespiratory rates in preterm infants we used two additional frequency domain features, </w:t>
      </w:r>
      <w:r>
        <w:rPr>
          <w:color w:val="FF0000"/>
          <w:lang w:val="en-US"/>
        </w:rPr>
        <w:t>pHF1</w:t>
      </w:r>
      <w:r w:rsidRPr="00945AD6">
        <w:rPr>
          <w:color w:val="FF0000"/>
          <w:lang w:val="en-US"/>
        </w:rPr>
        <w:t xml:space="preserve"> and </w:t>
      </w:r>
      <w:r>
        <w:rPr>
          <w:color w:val="FF0000"/>
          <w:lang w:val="en-US"/>
        </w:rPr>
        <w:t>pHF2</w:t>
      </w:r>
      <w:r w:rsidRPr="00945AD6">
        <w:rPr>
          <w:color w:val="FF0000"/>
          <w:lang w:val="en-US"/>
        </w:rPr>
        <w:t xml:space="preserve"> </w:t>
      </w:r>
      <w:r>
        <w:rPr>
          <w:color w:val="FF0000"/>
          <w:lang w:val="en-US"/>
        </w:rPr>
        <w:fldChar w:fldCharType="begin" w:fldLock="1"/>
      </w:r>
      <w:r w:rsidR="00103745">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Pr>
          <w:color w:val="FF0000"/>
          <w:lang w:val="en-US"/>
        </w:rPr>
        <w:fldChar w:fldCharType="separate"/>
      </w:r>
      <w:r w:rsidR="00103745" w:rsidRPr="00103745">
        <w:rPr>
          <w:noProof/>
          <w:color w:val="FF0000"/>
          <w:lang w:val="en-US"/>
        </w:rPr>
        <w:t>[32]</w:t>
      </w:r>
      <w:r>
        <w:rPr>
          <w:color w:val="FF0000"/>
          <w:lang w:val="en-US"/>
        </w:rPr>
        <w:fldChar w:fldCharType="end"/>
      </w:r>
      <w:r w:rsidRPr="00945AD6">
        <w:rPr>
          <w:color w:val="FF0000"/>
          <w:lang w:val="en-US"/>
        </w:rPr>
        <w:t>.</w:t>
      </w:r>
      <w:r>
        <w:rPr>
          <w:lang w:val="en-US"/>
        </w:rPr>
        <w:t xml:space="preserve"> </w:t>
      </w:r>
    </w:p>
    <w:p w:rsidR="00782D1A" w:rsidRPr="00936165" w:rsidRDefault="00782D1A" w:rsidP="00855239">
      <w:pPr>
        <w:pStyle w:val="EHD"/>
        <w:rPr>
          <w:color w:val="auto"/>
          <w:lang w:val="en-US"/>
        </w:rPr>
      </w:pPr>
    </w:p>
    <w:p w:rsidR="00782D1A" w:rsidRPr="00103745" w:rsidRDefault="00782D1A" w:rsidP="00490F21">
      <w:pPr>
        <w:pStyle w:val="EHD"/>
        <w:rPr>
          <w:color w:val="FF0000"/>
          <w:lang w:val="en-US"/>
        </w:rPr>
      </w:pPr>
      <w:r w:rsidRPr="00E157FB">
        <w:rPr>
          <w:b/>
          <w:color w:val="FF0000"/>
          <w:lang w:val="en-US" w:eastAsia="en-US"/>
        </w:rPr>
        <w:t>Future Recommendations</w:t>
      </w:r>
      <w:r w:rsidRPr="00103745">
        <w:rPr>
          <w:lang w:val="en-US"/>
        </w:rPr>
        <w:br/>
      </w:r>
      <w:r w:rsidRPr="00490F21">
        <w:rPr>
          <w:color w:val="FF0000"/>
          <w:lang w:val="en-US"/>
        </w:rPr>
        <w:t>For a stable performance based on HRV</w:t>
      </w:r>
      <w:r>
        <w:rPr>
          <w:color w:val="FF0000"/>
          <w:lang w:val="en-US"/>
        </w:rPr>
        <w:t xml:space="preserve"> features only</w:t>
      </w:r>
      <w:r w:rsidRPr="00490F21">
        <w:rPr>
          <w:color w:val="FF0000"/>
          <w:lang w:val="en-US"/>
        </w:rPr>
        <w:t xml:space="preserve"> and over a wide range in the preterm infant population, additional data is needed. For possible clinical application and a more holistic view on preterm infant sleep, classification between all states should be considered. As earlier </w:t>
      </w:r>
      <w:r>
        <w:rPr>
          <w:color w:val="FF0000"/>
          <w:lang w:val="en-US"/>
        </w:rPr>
        <w:t>research</w:t>
      </w:r>
      <w:r w:rsidRPr="00490F21">
        <w:rPr>
          <w:color w:val="FF0000"/>
          <w:lang w:val="en-US"/>
        </w:rPr>
        <w:t xml:space="preserve"> showed good performance of respiratory analysis for sleep staging we recommend to use cardio and respiratory features in combination to achieve higher or more stable performance. Finally, as the R peak detection is essential for correct classification with HRV, we suggest to investigate and validate R peak detection algorithms specifically for preterm infants.</w:t>
      </w:r>
    </w:p>
    <w:p w:rsidR="00782D1A" w:rsidRPr="00C16257" w:rsidRDefault="00782D1A" w:rsidP="002755A6">
      <w:pPr>
        <w:pStyle w:val="Heading1"/>
        <w:rPr>
          <w:rFonts w:ascii="Times New Roman" w:hAnsi="Times New Roman"/>
          <w:b/>
          <w:color w:val="auto"/>
          <w:sz w:val="24"/>
          <w:szCs w:val="24"/>
        </w:rPr>
      </w:pPr>
      <w:r w:rsidRPr="00C16257">
        <w:rPr>
          <w:rFonts w:ascii="Times New Roman" w:hAnsi="Times New Roman"/>
          <w:b/>
          <w:color w:val="auto"/>
          <w:sz w:val="24"/>
          <w:szCs w:val="24"/>
        </w:rPr>
        <w:t>Conclusion</w:t>
      </w:r>
      <w:r>
        <w:rPr>
          <w:rFonts w:ascii="Times New Roman" w:hAnsi="Times New Roman"/>
          <w:b/>
          <w:color w:val="auto"/>
          <w:sz w:val="24"/>
          <w:szCs w:val="24"/>
        </w:rPr>
        <w:t xml:space="preserve"> </w:t>
      </w:r>
    </w:p>
    <w:p w:rsidR="00782D1A" w:rsidRDefault="00782D1A" w:rsidP="002755A6">
      <w:pPr>
        <w:pStyle w:val="EHD"/>
        <w:rPr>
          <w:lang w:val="en-US"/>
        </w:rPr>
      </w:pPr>
      <w:r w:rsidRPr="00174279">
        <w:rPr>
          <w:lang w:val="en-US"/>
        </w:rPr>
        <w:t>This study show</w:t>
      </w:r>
      <w:r>
        <w:rPr>
          <w:lang w:val="en-US"/>
        </w:rPr>
        <w:t>s</w:t>
      </w:r>
      <w:r w:rsidRPr="00174279">
        <w:rPr>
          <w:lang w:val="en-US"/>
        </w:rPr>
        <w:t xml:space="preserve"> that using a nonlinear SVM classifier approach for HRV features provide</w:t>
      </w:r>
      <w:r>
        <w:rPr>
          <w:lang w:val="en-US"/>
        </w:rPr>
        <w:t>s</w:t>
      </w:r>
      <w:r w:rsidRPr="00174279">
        <w:rPr>
          <w:lang w:val="en-US"/>
        </w:rPr>
        <w:t xml:space="preserve"> </w:t>
      </w:r>
      <w:r>
        <w:rPr>
          <w:lang w:val="en-US"/>
        </w:rPr>
        <w:t xml:space="preserve">good </w:t>
      </w:r>
      <w:r w:rsidRPr="00174279">
        <w:rPr>
          <w:lang w:val="en-US"/>
        </w:rPr>
        <w:t>result</w:t>
      </w:r>
      <w:r>
        <w:rPr>
          <w:lang w:val="en-US"/>
        </w:rPr>
        <w:t>s</w:t>
      </w:r>
      <w:r w:rsidRPr="00174279">
        <w:rPr>
          <w:lang w:val="en-US"/>
        </w:rPr>
        <w:t xml:space="preserve"> for preterm infant sleep state analyses of AS and QS. </w:t>
      </w:r>
      <w:r>
        <w:rPr>
          <w:lang w:val="en-US"/>
        </w:rPr>
        <w:t xml:space="preserve">While our findings cannot yet be seen as robust due to the limited population </w:t>
      </w:r>
      <w:r w:rsidRPr="00504681">
        <w:rPr>
          <w:color w:val="FF0000"/>
          <w:lang w:val="en-US"/>
        </w:rPr>
        <w:t>size</w:t>
      </w:r>
      <w:r>
        <w:rPr>
          <w:lang w:val="en-US"/>
        </w:rPr>
        <w:t xml:space="preserve">, </w:t>
      </w:r>
      <w:r w:rsidRPr="002755A6">
        <w:rPr>
          <w:color w:val="FF0000"/>
          <w:lang w:val="en-US"/>
        </w:rPr>
        <w:t xml:space="preserve">the classifier performance can compete with the literature </w:t>
      </w:r>
      <w:r w:rsidRPr="002755A6">
        <w:rPr>
          <w:color w:val="FF0000"/>
          <w:lang w:val="en-US"/>
        </w:rPr>
        <w:fldChar w:fldCharType="begin" w:fldLock="1"/>
      </w:r>
      <w:r w:rsidR="00103745">
        <w:rPr>
          <w:color w:val="FF0000"/>
          <w:lang w:val="en-US"/>
        </w:rPr>
        <w:instrText>ADDIN CSL_CITATION { "citationItems" : [ { "id" : "ITEM-1", "itemData" : { "DOI" : "10.1109/TBME.2007.900558", "ISBN" : "0018-9294 (Print)\\n0018-9294 (Linking)", "ISSN" : "00189294", "PMID" : "18232352", "abstract" : "Reliability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 "author" : [ { "dropping-particle" : "", "family" : "Lewicke", "given" : "Aaron", "non-dropping-particle" : "", "parse-names" : false, "suffix" : "" }, { "dropping-particle" : "", "family" : "Sazonov", "given" : "Edward", "non-dropping-particle" : "", "parse-names" : false, "suffix" : "" }, { "dropping-particle" : "", "family" : "Corwin", "given" : "Michael J.", "non-dropping-particle" : "", "parse-names" : false, "suffix" : "" }, { "dropping-particle" : "", "family" : "Neuman", "given" : "Michael", "non-dropping-particle" : "", "parse-names" : false, "suffix" : "" }, { "dropping-particle" : "", "family" : "Schuckers", "given" : "Stephanie", "non-dropping-particle" : "", "parse-names" : false, "suffix" : "" } ], "container-title" : "IEEE transactions on bio-medical engineering", "id" : "ITEM-1", "issue" : "1", "issued" : { "date-parts" : [ [ "2008" ] ] }, "page" : "108-118", "title" : "Sleep versus wake classification from heart rate variability using computational intelligence: consideration of rejection in classification models", "type" : "article-journal", "volume" : "55" }, "uris" : [ "http://www.mendeley.com/documents/?uuid=b91b1aa9-812b-4ccf-b6db-2e5e97dddf8f" ] }, { "id" : "ITEM-2",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"ITEM-2",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"ITEM-3", "itemData" : { "DOI" : "10.1016/j.clinph.2017.02.025", "abstract" : "OBJECTIVE: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 "author" : [ { "dropping-particle" : "", "family" : "Koolen", "given" : "Ninah", "non-dropping-particle" : "", "parse-names" : false, "suffix" : "" }, { "dropping-particle" : "", "family" : "Oberdorfer", "given" : "L", "non-dropping-particle" : "", "parse-names" : false, "suffix" : "" }, { "dropping-particle" : "", "family" : "Rona", "given" : "Z", "non-dropping-particle" : "", "parse-names" : false, "suffix" : "" }, { "dropping-particle" : "", "family" : "Giordano", "given" : "V", "non-dropping-particle" : "", "parse-names" : false, "suffix" : "" }, { "dropping-particle" : "", "family" : "Werther", "given" : "T", "non-dropping-particle" : "", "parse-names" : false, "suffix" : "" }, { "dropping-particle" : "", "family" : "Klebermass-Schrehof", "given" : "Katrin", "non-dropping-particle" : "", "parse-names" : false, "suffix" : "" }, { "dropping-particle" : "", "family" : "Stevenson", "given" : "N", "non-dropping-particle" : "", "parse-names" : false, "suffix" : "" }, { "dropping-particle" : "", "family" : "Vanhatalo", "given" : "Sampsa", "non-dropping-particle" : "", "parse-names" : false, "suffix" : "" } ], "container-title" : "Clin Neurophysiol.", "id" : "ITEM-3", "issued" : { "date-parts" : [ [ "2017" ] ] }, "title" : "Automated classification of neonatal sleep states using EEG", "type" : "article-journal", "volume" : "Epub ahead" }, "uris" : [ "http://www.mendeley.com/documents/?uuid=15e79165-bc0b-4b8c-a9da-ef98c4c569b5" ] } ], "mendeley" : { "formattedCitation" : "[23,26,52]", "plainTextFormattedCitation" : "[23,26,52]", "previouslyFormattedCitation" : "[23,26,52]" }, "properties" : { "noteIndex" : 0 }, "schema" : "https://github.com/citation-style-language/schema/raw/master/csl-citation.json" }</w:instrText>
      </w:r>
      <w:r w:rsidRPr="002755A6">
        <w:rPr>
          <w:color w:val="FF0000"/>
          <w:lang w:val="en-US"/>
        </w:rPr>
        <w:fldChar w:fldCharType="separate"/>
      </w:r>
      <w:r w:rsidR="00103745" w:rsidRPr="00103745">
        <w:rPr>
          <w:noProof/>
          <w:color w:val="FF0000"/>
          <w:lang w:val="en-US"/>
        </w:rPr>
        <w:t>[23,26,52]</w:t>
      </w:r>
      <w:r w:rsidRPr="002755A6">
        <w:rPr>
          <w:color w:val="FF0000"/>
          <w:lang w:val="en-US"/>
        </w:rPr>
        <w:fldChar w:fldCharType="end"/>
      </w:r>
      <w:r w:rsidRPr="002755A6">
        <w:rPr>
          <w:color w:val="FF0000"/>
          <w:lang w:val="en-US"/>
        </w:rPr>
        <w:t xml:space="preserve">. Merging the different vital sign approaches e.g. respiration </w:t>
      </w:r>
      <w:r w:rsidRPr="002755A6">
        <w:rPr>
          <w:color w:val="FF0000"/>
          <w:lang w:val="en-US"/>
        </w:rPr>
        <w:fldChar w:fldCharType="begin" w:fldLock="1"/>
      </w:r>
      <w:r w:rsidRPr="002755A6">
        <w:rPr>
          <w:color w:val="FF0000"/>
          <w:lang w:val="en-US"/>
        </w:rPr>
        <w:instrText>ADDIN CSL_CITATION { "citationItems" : [ { "id" : "ITEM-1",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"ITEM-1",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 "plainTextFormattedCitation" : "[12]", "previouslyFormattedCitation" : "[12]" }, "properties" : { "noteIndex" : 0 }, "schema" : "https://github.com/citation-style-language/schema/raw/master/csl-citation.json" }</w:instrText>
      </w:r>
      <w:r w:rsidRPr="002755A6">
        <w:rPr>
          <w:color w:val="FF0000"/>
          <w:lang w:val="en-US"/>
        </w:rPr>
        <w:fldChar w:fldCharType="separate"/>
      </w:r>
      <w:r w:rsidRPr="002755A6">
        <w:rPr>
          <w:noProof/>
          <w:color w:val="FF0000"/>
          <w:lang w:val="en-US"/>
        </w:rPr>
        <w:t>[12]</w:t>
      </w:r>
      <w:r w:rsidRPr="002755A6">
        <w:rPr>
          <w:color w:val="FF0000"/>
          <w:lang w:val="en-US"/>
        </w:rPr>
        <w:fldChar w:fldCharType="end"/>
      </w:r>
      <w:r w:rsidRPr="002755A6">
        <w:rPr>
          <w:color w:val="FF0000"/>
          <w:lang w:val="en-US"/>
        </w:rPr>
        <w:t xml:space="preserve"> and activity </w:t>
      </w:r>
      <w:r>
        <w:rPr>
          <w:color w:val="FF0000"/>
          <w:lang w:val="en-US"/>
        </w:rPr>
        <w:fldChar w:fldCharType="begin" w:fldLock="1"/>
      </w:r>
      <w:r w:rsidR="00103745">
        <w:rPr>
          <w:color w:val="FF0000"/>
          <w:lang w:val="en-US"/>
        </w:rPr>
        <w:instrText>ADDIN CSL_CITATION { "citationItems" : [ { "id" : "ITEM-1", "itemData" : { "ISBN" : "0161-8105 (Print)\\n0161-8105 (Linking)", "ISSN" : "0161-8105", "PMID" : "16408417", "abstract" : "To describe behavioral sleep/wake patterns of young children from actigraphy and mothers' reports, assess age-group and sex differences, describe daytime napping, and investigate the impact of family demographic variables on sleep-wake measures.", "author" : [ { "dropping-particle" : "", "family" : "Acebo", "given" : "Christine", "non-dropping-particle" : "", "parse-names" : false, "suffix" : "" }, { "dropping-particle" : "", "family" : "Sadeh", "given" : "Avi", "non-dropping-particle" : "", "parse-names" : false, "suffix" : "" }, { "dropping-particle" : "", "family" : "Seifer", "given" : "Ronald", "non-dropping-particle" : "", "parse-names" : false, "suffix" : "" }, { "dropping-particle" : "", "family" : "Tzischinsky", "given" : "Oma", "non-dropping-particle" : "", "parse-names" : false, "suffix" : "" }, { "dropping-particle" : "", "family" : "Hafer", "given" : "Abigail", "non-dropping-particle" : "", "parse-names" : false, "suffix" : "" }, { "dropping-particle" : "", "family" : "Carskadon", "given" : "Mary a", "non-dropping-particle" : "", "parse-names" : false, "suffix" : "" } ], "container-title" : "Sleep", "id" : "ITEM-1", "issued" : { "date-parts" : [ [ "2005" ] ] }, "page" : "1568-1577", "title" : "Sleep/wake patterns derived from activity monitoring and maternal report for healthy 1- to 5-year-old children.", "type" : "article-journal", "volume" : "28" }, "uris" : [ "http://www.mendeley.com/documents/?uuid=4047be58-e7dc-4e6f-adf2-a29016582f39" ] } ], "mendeley" : { "formattedCitation" : "[67]", "plainTextFormattedCitation" : "[67]", "previouslyFormattedCitation" : "[67]" }, "properties" : { "noteIndex" : 0 }, "schema" : "https://github.com/citation-style-language/schema/raw/master/csl-citation.json" }</w:instrText>
      </w:r>
      <w:r>
        <w:rPr>
          <w:color w:val="FF0000"/>
          <w:lang w:val="en-US"/>
        </w:rPr>
        <w:fldChar w:fldCharType="separate"/>
      </w:r>
      <w:r w:rsidR="00103745" w:rsidRPr="00103745">
        <w:rPr>
          <w:noProof/>
          <w:color w:val="FF0000"/>
          <w:lang w:val="en-US"/>
        </w:rPr>
        <w:t>[67]</w:t>
      </w:r>
      <w:r>
        <w:rPr>
          <w:color w:val="FF0000"/>
          <w:lang w:val="en-US"/>
        </w:rPr>
        <w:fldChar w:fldCharType="end"/>
      </w:r>
      <w:r w:rsidRPr="002755A6">
        <w:rPr>
          <w:color w:val="FF0000"/>
          <w:lang w:val="en-US"/>
        </w:rPr>
        <w:t xml:space="preserve"> with HRV will most likely lead to a robust, unobtrusive automated methodology for continuous preterm infant sleep monitoring.</w:t>
      </w:r>
    </w:p>
    <w:p w:rsidR="00782D1A" w:rsidRPr="00C16257" w:rsidRDefault="00782D1A" w:rsidP="004848C8">
      <w:pPr>
        <w:pStyle w:val="Heading1"/>
        <w:rPr>
          <w:rFonts w:ascii="Times New Roman" w:hAnsi="Times New Roman"/>
          <w:b/>
          <w:color w:val="auto"/>
          <w:sz w:val="24"/>
          <w:szCs w:val="24"/>
        </w:rPr>
      </w:pPr>
      <w:r w:rsidRPr="00C16257">
        <w:rPr>
          <w:rFonts w:ascii="Times New Roman" w:hAnsi="Times New Roman"/>
          <w:b/>
          <w:color w:val="auto"/>
          <w:sz w:val="24"/>
          <w:szCs w:val="24"/>
        </w:rPr>
        <w:t>Key Guidelines</w:t>
      </w:r>
    </w:p>
    <w:p w:rsidR="00782D1A" w:rsidRPr="00C16257" w:rsidRDefault="00782D1A" w:rsidP="004848C8">
      <w:pPr>
        <w:pStyle w:val="ListParagraph"/>
        <w:numPr>
          <w:ilvl w:val="0"/>
          <w:numId w:val="1"/>
        </w:numPr>
        <w:rPr>
          <w:rFonts w:ascii="Times New Roman" w:hAnsi="Times New Roman"/>
          <w:sz w:val="24"/>
          <w:szCs w:val="24"/>
        </w:rPr>
      </w:pPr>
      <w:r w:rsidRPr="00C16257">
        <w:rPr>
          <w:rFonts w:ascii="Times New Roman" w:hAnsi="Times New Roman"/>
          <w:sz w:val="24"/>
          <w:szCs w:val="24"/>
        </w:rPr>
        <w:t>Automated sleep state analysis is not included in clinical practice to date.</w:t>
      </w:r>
    </w:p>
    <w:p w:rsidR="00782D1A" w:rsidRPr="00C16257" w:rsidRDefault="00782D1A" w:rsidP="004848C8">
      <w:pPr>
        <w:pStyle w:val="ListParagraph"/>
        <w:numPr>
          <w:ilvl w:val="0"/>
          <w:numId w:val="1"/>
        </w:numPr>
        <w:rPr>
          <w:rFonts w:ascii="Times New Roman" w:hAnsi="Times New Roman"/>
          <w:sz w:val="24"/>
          <w:szCs w:val="24"/>
        </w:rPr>
      </w:pPr>
      <w:r w:rsidRPr="00C16257">
        <w:rPr>
          <w:rFonts w:ascii="Times New Roman" w:hAnsi="Times New Roman"/>
          <w:sz w:val="24"/>
          <w:szCs w:val="24"/>
        </w:rPr>
        <w:lastRenderedPageBreak/>
        <w:t>Sleep state analysis is infrequently used for neural development assessment.</w:t>
      </w:r>
    </w:p>
    <w:p w:rsidR="00782D1A" w:rsidRPr="00C16257" w:rsidRDefault="00782D1A" w:rsidP="00C16257">
      <w:pPr>
        <w:pStyle w:val="ListParagraph"/>
        <w:numPr>
          <w:ilvl w:val="0"/>
          <w:numId w:val="1"/>
        </w:numPr>
        <w:rPr>
          <w:rFonts w:ascii="Times New Roman" w:hAnsi="Times New Roman"/>
          <w:sz w:val="24"/>
          <w:szCs w:val="24"/>
        </w:rPr>
      </w:pPr>
      <w:r w:rsidRPr="00C16257">
        <w:rPr>
          <w:rFonts w:ascii="Times New Roman" w:hAnsi="Times New Roman"/>
          <w:sz w:val="24"/>
          <w:szCs w:val="24"/>
        </w:rPr>
        <w:t>Sleep state analysis is not used for scheduling caretaking around preterm infants.</w:t>
      </w:r>
    </w:p>
    <w:p w:rsidR="00782D1A" w:rsidRPr="000A5B02" w:rsidRDefault="00782D1A" w:rsidP="000C739A">
      <w:pPr>
        <w:pStyle w:val="Heading1"/>
        <w:rPr>
          <w:rFonts w:ascii="Times New Roman" w:hAnsi="Times New Roman"/>
          <w:b/>
          <w:color w:val="auto"/>
          <w:sz w:val="24"/>
          <w:szCs w:val="24"/>
        </w:rPr>
      </w:pPr>
      <w:r w:rsidRPr="000A5B02">
        <w:rPr>
          <w:rFonts w:ascii="Times New Roman" w:hAnsi="Times New Roman"/>
          <w:b/>
          <w:color w:val="auto"/>
          <w:sz w:val="24"/>
          <w:szCs w:val="24"/>
        </w:rPr>
        <w:t>Acknowledgements</w:t>
      </w:r>
    </w:p>
    <w:p w:rsidR="00782D1A" w:rsidRPr="00D84E36" w:rsidRDefault="00782D1A" w:rsidP="00145D72">
      <w:pPr>
        <w:pStyle w:val="EHD"/>
        <w:rPr>
          <w:lang w:val="en-US"/>
        </w:rPr>
      </w:pPr>
      <w:r w:rsidRPr="00174279">
        <w:rPr>
          <w:lang w:val="en-US"/>
        </w:rPr>
        <w:t>Special thanks to Ralph Wijshoff for providing the R peak detection algorithm.</w:t>
      </w:r>
    </w:p>
    <w:p w:rsidR="00782D1A" w:rsidRPr="00F14E53" w:rsidRDefault="00782D1A" w:rsidP="005C0618">
      <w:pPr>
        <w:pStyle w:val="Heading1"/>
        <w:rPr>
          <w:rFonts w:ascii="Times New Roman" w:hAnsi="Times New Roman"/>
          <w:sz w:val="24"/>
          <w:szCs w:val="24"/>
        </w:rPr>
      </w:pPr>
      <w:r>
        <w:rPr>
          <w:rFonts w:ascii="Times New Roman" w:hAnsi="Times New Roman"/>
          <w:sz w:val="24"/>
          <w:szCs w:val="24"/>
        </w:rPr>
        <w:br w:type="page"/>
      </w:r>
      <w:r w:rsidRPr="00936165">
        <w:rPr>
          <w:rFonts w:ascii="Times New Roman" w:hAnsi="Times New Roman"/>
          <w:b/>
          <w:color w:val="auto"/>
          <w:sz w:val="24"/>
          <w:szCs w:val="24"/>
        </w:rPr>
        <w:lastRenderedPageBreak/>
        <w:t xml:space="preserve">Literature </w:t>
      </w:r>
    </w:p>
    <w:p w:rsidR="00103745" w:rsidRPr="00103745" w:rsidRDefault="00782D1A" w:rsidP="00103745">
      <w:pPr>
        <w:widowControl w:val="0"/>
        <w:autoSpaceDE w:val="0"/>
        <w:autoSpaceDN w:val="0"/>
        <w:adjustRightInd w:val="0"/>
        <w:ind w:left="640" w:hanging="640"/>
        <w:rPr>
          <w:rFonts w:ascii="Times New Roman" w:hAnsi="Times New Roman"/>
          <w:noProof/>
          <w:sz w:val="24"/>
          <w:szCs w:val="24"/>
        </w:rPr>
      </w:pPr>
      <w:r w:rsidRPr="00F14E53">
        <w:rPr>
          <w:rFonts w:ascii="Times New Roman" w:hAnsi="Times New Roman"/>
          <w:sz w:val="24"/>
          <w:szCs w:val="24"/>
        </w:rPr>
        <w:fldChar w:fldCharType="begin" w:fldLock="1"/>
      </w:r>
      <w:r w:rsidRPr="00F14E53">
        <w:rPr>
          <w:rFonts w:ascii="Times New Roman" w:hAnsi="Times New Roman"/>
          <w:sz w:val="24"/>
          <w:szCs w:val="24"/>
        </w:rPr>
        <w:instrText xml:space="preserve">ADDIN Mendeley Bibliography CSL_BIBLIOGRAPHY </w:instrText>
      </w:r>
      <w:r w:rsidRPr="00F14E53">
        <w:rPr>
          <w:rFonts w:ascii="Times New Roman" w:hAnsi="Times New Roman"/>
          <w:sz w:val="24"/>
          <w:szCs w:val="24"/>
        </w:rPr>
        <w:fldChar w:fldCharType="separate"/>
      </w:r>
      <w:r w:rsidR="00103745" w:rsidRPr="00103745">
        <w:rPr>
          <w:rFonts w:ascii="Times New Roman" w:hAnsi="Times New Roman"/>
          <w:noProof/>
          <w:sz w:val="24"/>
          <w:szCs w:val="24"/>
        </w:rPr>
        <w:t>[1]</w:t>
      </w:r>
      <w:r w:rsidR="00103745" w:rsidRPr="00103745">
        <w:rPr>
          <w:rFonts w:ascii="Times New Roman" w:hAnsi="Times New Roman"/>
          <w:noProof/>
          <w:sz w:val="24"/>
          <w:szCs w:val="24"/>
        </w:rPr>
        <w:tab/>
        <w:t>H.J. Niemarkt, P. Andriessen, J. Pasman, J.S. Vles, L.J. Zimmermann, S.B. Oetomo, Analyzing EEG maturation in preterm infants : the value of a quantitative approach, J. Neonatal. Perinatal. Med. 1 (2008) 131–144.</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w:t>
      </w:r>
      <w:r w:rsidRPr="00103745">
        <w:rPr>
          <w:rFonts w:ascii="Times New Roman" w:hAnsi="Times New Roman"/>
          <w:noProof/>
          <w:sz w:val="24"/>
          <w:szCs w:val="24"/>
        </w:rPr>
        <w:tab/>
        <w:t>M.S. Scher, Ontogeny of EEG-sleep from neonatal through infancy periods, Sleep Med. 9 (2008) 615–36.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w:t>
      </w:r>
      <w:r w:rsidRPr="00103745">
        <w:rPr>
          <w:rFonts w:ascii="Times New Roman" w:hAnsi="Times New Roman"/>
          <w:noProof/>
          <w:sz w:val="24"/>
          <w:szCs w:val="24"/>
        </w:rPr>
        <w:tab/>
        <w:t>G. Calciolari, R. Montirosso, The sleep protection in the preterm infants, J. Matern. Neonatal Med. 24 (2011) 12–14.</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w:t>
      </w:r>
      <w:r w:rsidRPr="00103745">
        <w:rPr>
          <w:rFonts w:ascii="Times New Roman" w:hAnsi="Times New Roman"/>
          <w:noProof/>
          <w:sz w:val="24"/>
          <w:szCs w:val="24"/>
        </w:rPr>
        <w:tab/>
        <w:t>S. Graven, Sleep and brain development, Clin. Perinatol. 33 (2006) 693–706.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w:t>
      </w:r>
      <w:r w:rsidRPr="00103745">
        <w:rPr>
          <w:rFonts w:ascii="Times New Roman" w:hAnsi="Times New Roman"/>
          <w:noProof/>
          <w:sz w:val="24"/>
          <w:szCs w:val="24"/>
        </w:rPr>
        <w:tab/>
        <w:t>P.D. Peirano, C.R. Algarín, Sleep in brain development, Biol. Res. 40 (2007) 471–8.</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w:t>
      </w:r>
      <w:r w:rsidRPr="00103745">
        <w:rPr>
          <w:rFonts w:ascii="Times New Roman" w:hAnsi="Times New Roman"/>
          <w:noProof/>
          <w:sz w:val="24"/>
          <w:szCs w:val="24"/>
        </w:rPr>
        <w:tab/>
        <w:t>D. Holditch-Davis, M.S. Scher, T. Schwartz, D. Hudson-Barr, Sleeping and waking state development in preterm infants, Early Hum. Dev. 80 (2004) 43–64.</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[7]</w:t>
      </w:r>
      <w:r w:rsidRPr="00103745">
        <w:rPr>
          <w:rFonts w:ascii="Times New Roman" w:hAnsi="Times New Roman"/>
          <w:noProof/>
          <w:sz w:val="24"/>
          <w:szCs w:val="24"/>
        </w:rPr>
        <w:tab/>
        <w:t>J. Werth, L. Atallah, P. Andriessen, X. Long, E. Zwartkruis-Pelgrim, R.M. Aarts, Unobtrusive sleep state measurements in preterm infants – A review, Sleep Med. Rev. 32 (2017) 109–122.</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[8]</w:t>
      </w:r>
      <w:r w:rsidRPr="00103745">
        <w:rPr>
          <w:rFonts w:ascii="Times New Roman" w:hAnsi="Times New Roman"/>
          <w:noProof/>
          <w:sz w:val="24"/>
          <w:szCs w:val="24"/>
        </w:rPr>
        <w:tab/>
        <w:t>M. Mirmiran, Y.G.H. Maas, R.L. Ariagno, Development of fetal and neonatal sleep and circadian rhythms, Sleep Med. Rev. 7 (2003) 321–334.</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[9]</w:t>
      </w:r>
      <w:r w:rsidRPr="00103745">
        <w:rPr>
          <w:rFonts w:ascii="Times New Roman" w:hAnsi="Times New Roman"/>
          <w:noProof/>
          <w:sz w:val="24"/>
          <w:szCs w:val="24"/>
        </w:rPr>
        <w:tab/>
        <w:t>W.F. Liu, The impact of a noise reduction quality improvement project upon sound levels in the open-unit-design neonatal intensive care unit, J. Perinatol. 30 (2010) 489–96.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[10]</w:t>
      </w:r>
      <w:r w:rsidRPr="00103745">
        <w:rPr>
          <w:rFonts w:ascii="Times New Roman" w:hAnsi="Times New Roman"/>
          <w:noProof/>
          <w:sz w:val="24"/>
          <w:szCs w:val="24"/>
        </w:rPr>
        <w:tab/>
        <w:t xml:space="preserve">S. Laudert, W.F. Liu, S. Blackington, B. Perkins, S. Martin, E. Macmillan-York, S. </w:t>
      </w:r>
      <w:r w:rsidRPr="00103745">
        <w:rPr>
          <w:rFonts w:ascii="Times New Roman" w:hAnsi="Times New Roman"/>
          <w:noProof/>
          <w:sz w:val="24"/>
          <w:szCs w:val="24"/>
        </w:rPr>
        <w:lastRenderedPageBreak/>
        <w:t>Graven, J. Handyside, Implementing potentially better practices to support the neurodevelopment of infants in the NICU, J. Perinatol. 27 Suppl 2 (2007) S75–S93.</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[11]</w:t>
      </w:r>
      <w:r w:rsidRPr="00103745">
        <w:rPr>
          <w:rFonts w:ascii="Times New Roman" w:hAnsi="Times New Roman"/>
          <w:noProof/>
          <w:sz w:val="24"/>
          <w:szCs w:val="24"/>
        </w:rPr>
        <w:tab/>
        <w:t>M.S. Scher, K. a Loparo, Neonatal EEG/sleep state analyses: a complex phenotype of developmental neural plasticity, Dev. Neurosci. 31 (2009) 259–75.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[12]</w:t>
      </w:r>
      <w:r w:rsidRPr="00103745">
        <w:rPr>
          <w:rFonts w:ascii="Times New Roman" w:hAnsi="Times New Roman"/>
          <w:noProof/>
          <w:sz w:val="24"/>
          <w:szCs w:val="24"/>
        </w:rPr>
        <w:tab/>
        <w:t>J.R. Isler, T. Thai, M.M. Myers, W.P. Fifer, An automated method for coding sleep states in human infants based on respiratory rate variability, Dev. Psychobiol. 58 (2016) 1108–1115.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[13]</w:t>
      </w:r>
      <w:r w:rsidRPr="00103745">
        <w:rPr>
          <w:rFonts w:ascii="Times New Roman" w:hAnsi="Times New Roman"/>
          <w:noProof/>
          <w:sz w:val="24"/>
          <w:szCs w:val="24"/>
        </w:rPr>
        <w:tab/>
        <w:t>L. Fraiwan, K. Lweesy, N. Khasawneh, M. Fraiwan, H. Wenz, H. Dickhaus, Time frequency analysis for automated sleep stage identification in fullterm and preterm neonates, J. Med. Syst. 35 (2011) 693–702.</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[14]</w:t>
      </w:r>
      <w:r w:rsidRPr="00103745">
        <w:rPr>
          <w:rFonts w:ascii="Times New Roman" w:hAnsi="Times New Roman"/>
          <w:noProof/>
          <w:sz w:val="24"/>
          <w:szCs w:val="24"/>
        </w:rPr>
        <w:tab/>
        <w:t>X. Long, P. Fonseca, R. Aarts, R. Haakma, J. Rolink, S. Leonhardt, Detection of nocturnal slow wave sleep based on cardiorespiratory activity in healthy adults, IEEE J. Biomed. Heal. Informatics. (2015) 1–1.</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[15]</w:t>
      </w:r>
      <w:r w:rsidRPr="00103745">
        <w:rPr>
          <w:rFonts w:ascii="Times New Roman" w:hAnsi="Times New Roman"/>
          <w:noProof/>
          <w:sz w:val="24"/>
          <w:szCs w:val="24"/>
        </w:rPr>
        <w:tab/>
        <w:t>F. Ebrahimi, S.K. Setarehdan, H. Nazeran, Automatic sleep staging by simultaneous analysis of ECG and respiratory signals in long epochs, Biomed. Signal Process. Control. 18 (2015) 69–79.</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[16]</w:t>
      </w:r>
      <w:r w:rsidRPr="00103745">
        <w:rPr>
          <w:rFonts w:ascii="Times New Roman" w:hAnsi="Times New Roman"/>
          <w:noProof/>
          <w:sz w:val="24"/>
          <w:szCs w:val="24"/>
        </w:rPr>
        <w:tab/>
        <w:t>P. Fonseca, X. Long, M. Radha, R. Haakma, R.M. Aarts, J. Rolink, Sleep stage classification with ECG and respiratory effort, Physiol. Meas. 36 (2015) 2027–2040.</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[17]</w:t>
      </w:r>
      <w:r w:rsidRPr="00103745">
        <w:rPr>
          <w:rFonts w:ascii="Times New Roman" w:hAnsi="Times New Roman"/>
          <w:noProof/>
          <w:sz w:val="24"/>
          <w:szCs w:val="24"/>
        </w:rPr>
        <w:tab/>
        <w:t>P. Fonseca, N. den Teuling, X. Long, R.M. Aarts, Cardiorespiratory sleep stage detection using conditional random fields, IEEE J. Biomed. Heal. Informatics. (2016) 1–1.</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[18]</w:t>
      </w:r>
      <w:r w:rsidRPr="00103745">
        <w:rPr>
          <w:rFonts w:ascii="Times New Roman" w:hAnsi="Times New Roman"/>
          <w:noProof/>
          <w:sz w:val="24"/>
          <w:szCs w:val="24"/>
        </w:rPr>
        <w:tab/>
        <w:t xml:space="preserve">R.M. Harper, V.L. Schechtman, K.A. Kluge, Machine classification of infant sleep state </w:t>
      </w:r>
      <w:r w:rsidRPr="00103745">
        <w:rPr>
          <w:rFonts w:ascii="Times New Roman" w:hAnsi="Times New Roman"/>
          <w:noProof/>
          <w:sz w:val="24"/>
          <w:szCs w:val="24"/>
        </w:rPr>
        <w:lastRenderedPageBreak/>
        <w:t>using cardiorespiratory measures, Electroencephalogr. Clin. Neurophysiol. 67 (1987) 379–387.</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[19]</w:t>
      </w:r>
      <w:r w:rsidRPr="00103745">
        <w:rPr>
          <w:rFonts w:ascii="Times New Roman" w:hAnsi="Times New Roman"/>
          <w:noProof/>
          <w:sz w:val="24"/>
          <w:szCs w:val="24"/>
        </w:rPr>
        <w:tab/>
        <w:t>G.G. Haddad, H.J. Jeng, T.L. Lai, R.B. Mellins, Determination of sleep state in infants using respiratory variability, Pediatr. Res. 21 (1987) 556–562.</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[20]</w:t>
      </w:r>
      <w:r w:rsidRPr="00103745">
        <w:rPr>
          <w:rFonts w:ascii="Times New Roman" w:hAnsi="Times New Roman"/>
          <w:noProof/>
          <w:sz w:val="24"/>
          <w:szCs w:val="24"/>
        </w:rPr>
        <w:tab/>
        <w:t>A. Sadeh, C. Acebo, R. Seifer, S. Aytur, M.A. Carskadon, Activity-based assessment of sleep-wake patterns during the 1st year of life, Infant Behav. Dev. 18 (1995) 329–337.</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[21]</w:t>
      </w:r>
      <w:r w:rsidRPr="00103745">
        <w:rPr>
          <w:rFonts w:ascii="Times New Roman" w:hAnsi="Times New Roman"/>
          <w:noProof/>
          <w:sz w:val="24"/>
          <w:szCs w:val="24"/>
        </w:rPr>
        <w:tab/>
        <w:t>G. Nason, T. Sapatinas, A. Sawczenko, Wavelet packet modelling of infant sleep state using heart rate data, Indian J. Stat. Ser. B. 63 (2001) 199–217.</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[22]</w:t>
      </w:r>
      <w:r w:rsidRPr="00103745">
        <w:rPr>
          <w:rFonts w:ascii="Times New Roman" w:hAnsi="Times New Roman"/>
          <w:noProof/>
          <w:sz w:val="24"/>
          <w:szCs w:val="24"/>
        </w:rPr>
        <w:tab/>
        <w:t>A.T. Lewicke, E.S. Sazonov, S.A.C. Schuckers, Sleep-wake identification in infants: heart rate variability compared to actigraphy, in: Conf. Proc.  Annu. Int. Conf. IEEE Eng. Med. Biol. Soc. IEEE Eng. Med. Biol. Soc. Conf., 2004: pp. 442–445.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[23]</w:t>
      </w:r>
      <w:r w:rsidRPr="00103745">
        <w:rPr>
          <w:rFonts w:ascii="Times New Roman" w:hAnsi="Times New Roman"/>
          <w:noProof/>
          <w:sz w:val="24"/>
          <w:szCs w:val="24"/>
        </w:rPr>
        <w:tab/>
        <w:t>A. Lewicke, E. Sazonov, M.J. Corwin, M. Neuman, S. Schuckers, Sleep versus wake classification from heart rate variability using computational intelligence: consideration of rejection in classification models, IEEE Trans. Biomed. Eng. 55 (2008) 108–118.</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[24]</w:t>
      </w:r>
      <w:r w:rsidRPr="00103745">
        <w:rPr>
          <w:rFonts w:ascii="Times New Roman" w:hAnsi="Times New Roman"/>
          <w:noProof/>
          <w:sz w:val="24"/>
          <w:szCs w:val="24"/>
        </w:rPr>
        <w:tab/>
        <w:t xml:space="preserve">K. </w:t>
      </w:r>
      <w:bookmarkStart w:id="2" w:name="_GoBack"/>
      <w:r w:rsidRPr="00103745">
        <w:rPr>
          <w:rFonts w:ascii="Times New Roman" w:hAnsi="Times New Roman"/>
          <w:noProof/>
          <w:sz w:val="24"/>
          <w:szCs w:val="24"/>
        </w:rPr>
        <w:t>Palmu</w:t>
      </w:r>
      <w:bookmarkEnd w:id="2"/>
      <w:r w:rsidRPr="00103745">
        <w:rPr>
          <w:rFonts w:ascii="Times New Roman" w:hAnsi="Times New Roman"/>
          <w:noProof/>
          <w:sz w:val="24"/>
          <w:szCs w:val="24"/>
        </w:rPr>
        <w:t>, T. Kirjavainen, S. Stjerna, T. Salokivi, S. Vanhatalo, Sleep wake cycling in early preterm infants: comparison of polysomnographic recordings with a novel EEG-based index., Clin. Neurophysiol. 124 (2013) 1807–14.</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[25]</w:t>
      </w:r>
      <w:r w:rsidRPr="00103745">
        <w:rPr>
          <w:rFonts w:ascii="Times New Roman" w:hAnsi="Times New Roman"/>
          <w:noProof/>
          <w:sz w:val="24"/>
          <w:szCs w:val="24"/>
        </w:rPr>
        <w:tab/>
        <w:t>A. Dereymaeker, K. Pillay, J. Vervisch, S. Van Huffel, G. Naulaers, K. Jansen, M. De Vos, An automated quiet sleep detection approach in preterm infants as a gateway to assess brain maturation, Int. J. Neural Syst. 27 (2017) 1750023.</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[26]</w:t>
      </w:r>
      <w:r w:rsidRPr="00103745">
        <w:rPr>
          <w:rFonts w:ascii="Times New Roman" w:hAnsi="Times New Roman"/>
          <w:noProof/>
          <w:sz w:val="24"/>
          <w:szCs w:val="24"/>
        </w:rPr>
        <w:tab/>
        <w:t xml:space="preserve">N. Koolen, L. Oberdorfer, Z. Rona, V. Giordano, T. Werther, K. Klebermass-Schrehof, N. </w:t>
      </w:r>
      <w:r w:rsidRPr="00103745">
        <w:rPr>
          <w:rFonts w:ascii="Times New Roman" w:hAnsi="Times New Roman"/>
          <w:noProof/>
          <w:sz w:val="24"/>
          <w:szCs w:val="24"/>
        </w:rPr>
        <w:lastRenderedPageBreak/>
        <w:t>Stevenson, S. Vanhatalo, Automated classification of neonatal sleep states using EEG, Clin Neurophysiol. Epub ahead (2017).</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[27]</w:t>
      </w:r>
      <w:r w:rsidRPr="00103745">
        <w:rPr>
          <w:rFonts w:ascii="Times New Roman" w:hAnsi="Times New Roman"/>
          <w:noProof/>
          <w:sz w:val="24"/>
          <w:szCs w:val="24"/>
        </w:rPr>
        <w:tab/>
        <w:t>H.F.R. Prechtl, The behavioural states of the newborn infant (a review), Brain Res. 76 (1974) 185–212.</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[28]</w:t>
      </w:r>
      <w:r w:rsidRPr="00103745">
        <w:rPr>
          <w:rFonts w:ascii="Times New Roman" w:hAnsi="Times New Roman"/>
          <w:noProof/>
          <w:sz w:val="24"/>
          <w:szCs w:val="24"/>
        </w:rPr>
        <w:tab/>
        <w:t>J.R. Landis, G.G. Koch, The measurement of observer agreement for categorical data, Biometrics. 33 (1977) 159–174.</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[29]</w:t>
      </w:r>
      <w:r w:rsidRPr="00103745">
        <w:rPr>
          <w:rFonts w:ascii="Times New Roman" w:hAnsi="Times New Roman"/>
          <w:noProof/>
          <w:sz w:val="24"/>
          <w:szCs w:val="24"/>
        </w:rPr>
        <w:tab/>
        <w:t>R.J. Ellis, B. Zhu, J. Koenig, J.F. Thayer, Y. Wang, A careful look at ECG sampling frequency and R-peak interpolation on short-term measures of heart rate variability, Physiol. Meas. 36 (2015) 1827–1852.</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[30]</w:t>
      </w:r>
      <w:r w:rsidRPr="00103745">
        <w:rPr>
          <w:rFonts w:ascii="Times New Roman" w:hAnsi="Times New Roman"/>
          <w:noProof/>
          <w:sz w:val="24"/>
          <w:szCs w:val="24"/>
        </w:rPr>
        <w:tab/>
        <w:t>R. Wijshoff, M. Mischi, R. Aarts, Reduction of periodic motion artifacts in photoplethysmography, IEEE Trans. Biomed. Eng. PP (2016) 1–1.</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[31]</w:t>
      </w:r>
      <w:r w:rsidRPr="00103745">
        <w:rPr>
          <w:rFonts w:ascii="Times New Roman" w:hAnsi="Times New Roman"/>
          <w:noProof/>
          <w:sz w:val="24"/>
          <w:szCs w:val="24"/>
        </w:rPr>
        <w:tab/>
        <w:t>M. Malik, Heart rate variability: standards of measurement, physiological interpretation and clinical use. Task Force of the European Society of Cardiology and the North American Society of Pacing and Electrophysiology, Circulation. 93 (1996) 1043–65.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[32]</w:t>
      </w:r>
      <w:r w:rsidRPr="00103745">
        <w:rPr>
          <w:rFonts w:ascii="Times New Roman" w:hAnsi="Times New Roman"/>
          <w:noProof/>
          <w:sz w:val="24"/>
          <w:szCs w:val="24"/>
        </w:rPr>
        <w:tab/>
        <w:t>P. Indic, E.B. Salisbury, D. Paydarfar, E.N. Brown, R. Barbieri, Interaction between heart rate variability and respiration in preterm infants, in: Comput. Cardiol., 2008: pp. 57–60.</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[33]</w:t>
      </w:r>
      <w:r w:rsidRPr="00103745">
        <w:rPr>
          <w:rFonts w:ascii="Times New Roman" w:hAnsi="Times New Roman"/>
          <w:noProof/>
          <w:sz w:val="24"/>
          <w:szCs w:val="24"/>
        </w:rPr>
        <w:tab/>
        <w:t>T. Ruf, The Lomb-Scargle periodogram in biological rhythm research: analysis of incomplete and unequally spaced time-series, Biol. Rhythm Res. 30 (1999) 178–201.</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[34]</w:t>
      </w:r>
      <w:r w:rsidRPr="00103745">
        <w:rPr>
          <w:rFonts w:ascii="Times New Roman" w:hAnsi="Times New Roman"/>
          <w:noProof/>
          <w:sz w:val="24"/>
          <w:szCs w:val="24"/>
        </w:rPr>
        <w:tab/>
        <w:t>H. Mark, Correlation-based feature selection of discrete and numeric class machine learning, Waikato, 2000.</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lastRenderedPageBreak/>
        <w:t>[35]</w:t>
      </w:r>
      <w:r w:rsidRPr="00103745">
        <w:rPr>
          <w:rFonts w:ascii="Times New Roman" w:hAnsi="Times New Roman"/>
          <w:noProof/>
          <w:sz w:val="24"/>
          <w:szCs w:val="24"/>
        </w:rPr>
        <w:tab/>
        <w:t>G. Cuaya, A. Muñoz-Meléndez, E.F. Morales, A minority class feature selection method, in: Prog. Pattern Recognition, Image Anal. Comput. Vision, Appl., Springer Berlin Heidelberg, Berlin, 2011: pp. 417–424.</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[36]</w:t>
      </w:r>
      <w:r w:rsidRPr="00103745">
        <w:rPr>
          <w:rFonts w:ascii="Times New Roman" w:hAnsi="Times New Roman"/>
          <w:noProof/>
          <w:sz w:val="24"/>
          <w:szCs w:val="24"/>
        </w:rPr>
        <w:tab/>
        <w:t>F. Pedregosa, G. Varoquaux, A. Gramfort, V. Michel, B. Thirion, O. Grisel, M. Blondel, P. Prettenhofer, R. Weiss, V. Dubourg, J. Vanderplas, A. Passos, D. Cournapeau, M. Brucher, M. Perrot, E. Duchesnay, Scikit-learn: Machine Learning in Python, J. Mach. Learn. Res. 12 (2011) 2825–2830.</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[37]</w:t>
      </w:r>
      <w:r w:rsidRPr="00103745">
        <w:rPr>
          <w:rFonts w:ascii="Times New Roman" w:hAnsi="Times New Roman"/>
          <w:noProof/>
          <w:sz w:val="24"/>
          <w:szCs w:val="24"/>
        </w:rPr>
        <w:tab/>
        <w:t>C. Bishop, Pattern recognition and machine learning, Springer-Verlag New York, New York, NY, 2006.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[38]</w:t>
      </w:r>
      <w:r w:rsidRPr="00103745">
        <w:rPr>
          <w:rFonts w:ascii="Times New Roman" w:hAnsi="Times New Roman"/>
          <w:noProof/>
          <w:sz w:val="24"/>
          <w:szCs w:val="24"/>
        </w:rPr>
        <w:tab/>
        <w:t>S. Raschka, Python maschine learning, Packt Publishing Ltd., Birmingham, 2015.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[39]</w:t>
      </w:r>
      <w:r w:rsidRPr="00103745">
        <w:rPr>
          <w:rFonts w:ascii="Times New Roman" w:hAnsi="Times New Roman"/>
          <w:noProof/>
          <w:sz w:val="24"/>
          <w:szCs w:val="24"/>
        </w:rPr>
        <w:tab/>
        <w:t>P. Indic, E. Bloch-Salisbury, F. Bednarek, E. Brown, D. Paydarfar, R. Barbieri, Assessment of cardio-respiratory interactions in preterm infants by bivariate autoregressive modeling and surrogate data analysis, Early Hum. Dev. 87 (2011) 477–487.</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[40]</w:t>
      </w:r>
      <w:r w:rsidRPr="00103745">
        <w:rPr>
          <w:rFonts w:ascii="Times New Roman" w:hAnsi="Times New Roman"/>
          <w:noProof/>
          <w:sz w:val="24"/>
          <w:szCs w:val="24"/>
        </w:rPr>
        <w:tab/>
        <w:t>C.M. Huang, W.S. Tung, L.L. Kuo, Y.J. Chang, Comparison of pain responses of premature infants to the heelstick between containment and swaddling, J. Nurs. Res. 12 (2004) 31–35.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[41]</w:t>
      </w:r>
      <w:r w:rsidRPr="00103745">
        <w:rPr>
          <w:rFonts w:ascii="Times New Roman" w:hAnsi="Times New Roman"/>
          <w:noProof/>
          <w:sz w:val="24"/>
          <w:szCs w:val="24"/>
        </w:rPr>
        <w:tab/>
        <w:t>O.M. Doyle, I. Korotchikova, G. Lightbody, W. Marnane, D. Kerins, G.B. Boylan, Heart rate variability during sleep in healthy term newborns in the early postnatal period, Physiol. Meas. 30 (2009) 847–860.</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[42]</w:t>
      </w:r>
      <w:r w:rsidRPr="00103745">
        <w:rPr>
          <w:rFonts w:ascii="Times New Roman" w:hAnsi="Times New Roman"/>
          <w:noProof/>
          <w:sz w:val="24"/>
          <w:szCs w:val="24"/>
        </w:rPr>
        <w:tab/>
        <w:t xml:space="preserve">J. Van Laar, C.L. Peters, R. Vullings, S. Houterman, S. Oei, Power spectrum analysis of </w:t>
      </w:r>
      <w:r w:rsidRPr="00103745">
        <w:rPr>
          <w:rFonts w:ascii="Times New Roman" w:hAnsi="Times New Roman"/>
          <w:noProof/>
          <w:sz w:val="24"/>
          <w:szCs w:val="24"/>
        </w:rPr>
        <w:lastRenderedPageBreak/>
        <w:t>fetal heart rate variability at near term and post term gestation during active sleep and quiet sleep, Early Hum. Dev. 85 (2009) 795–798.</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[43]</w:t>
      </w:r>
      <w:r w:rsidRPr="00103745">
        <w:rPr>
          <w:rFonts w:ascii="Times New Roman" w:hAnsi="Times New Roman"/>
          <w:noProof/>
          <w:sz w:val="24"/>
          <w:szCs w:val="24"/>
        </w:rPr>
        <w:tab/>
        <w:t>S. Reulecke, S. Schulz, A. Voss, Autonomic regulation during quiet and active sleep states in very preterm neonates, Front. Physiol. 3 APR (2012) 1–9.</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[44]</w:t>
      </w:r>
      <w:r w:rsidRPr="00103745">
        <w:rPr>
          <w:rFonts w:ascii="Times New Roman" w:hAnsi="Times New Roman"/>
          <w:noProof/>
          <w:sz w:val="24"/>
          <w:szCs w:val="24"/>
        </w:rPr>
        <w:tab/>
        <w:t>U.R. Acharya, K.P. Joseph, N. Kannathal, C.M. Lim, J.S. Suri, Heart rate variability: A review, Med. Biol. Eng. Comput. 44 (2006) 1031–1051.</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[45]</w:t>
      </w:r>
      <w:r w:rsidRPr="00103745">
        <w:rPr>
          <w:rFonts w:ascii="Times New Roman" w:hAnsi="Times New Roman"/>
          <w:noProof/>
          <w:sz w:val="24"/>
          <w:szCs w:val="24"/>
        </w:rPr>
        <w:tab/>
        <w:t>X. Long, R. Haakma, T.R.M. Leufkens, P. Fonseca, R.M. Aarts, Effects of between- and within-subject variability on autonomic cardiorespiratory activity during sleep and their limitations on sleep staging: A multilevel analysis, Comput. Intell. Neurosci. 2015 (2015) 17 pages.</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[46]</w:t>
      </w:r>
      <w:r w:rsidRPr="00103745">
        <w:rPr>
          <w:rFonts w:ascii="Times New Roman" w:hAnsi="Times New Roman"/>
          <w:noProof/>
          <w:sz w:val="24"/>
          <w:szCs w:val="24"/>
        </w:rPr>
        <w:tab/>
        <w:t>P. Andriessen, A.M.P. Koolen, R.C.M. Berendsen, P.F.F. Wijn, E.D.M. Ten Broeke, S.G. Oei, C.E. Blanco, Cardiovascular fluctuations and transfer function analysis in stable preterm infants, Pediatr. Res. 53 (2003) 89–97.</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[47]</w:t>
      </w:r>
      <w:r w:rsidRPr="00103745">
        <w:rPr>
          <w:rFonts w:ascii="Times New Roman" w:hAnsi="Times New Roman"/>
          <w:noProof/>
          <w:sz w:val="24"/>
          <w:szCs w:val="24"/>
        </w:rPr>
        <w:tab/>
        <w:t>P. Andriessen, S.B. Oetomo, C. Peters, B. Vermeulen, P.F.F. Wijn, C.E. Blanco, Baroreceptor reflex sensitivity in human neonates: the effect of postmenstrual age, J. Physiol. 568 (2005) 333–341.</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[48]</w:t>
      </w:r>
      <w:r w:rsidRPr="00103745">
        <w:rPr>
          <w:rFonts w:ascii="Times New Roman" w:hAnsi="Times New Roman"/>
          <w:noProof/>
          <w:sz w:val="24"/>
          <w:szCs w:val="24"/>
        </w:rPr>
        <w:tab/>
        <w:t>P. Peirano, C. Algarín, R. Uauy, Sleep-wake states and their regulatory mechanisms throughout early human development, J. Pediatr. 143 (2003) S70-9.</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[49]</w:t>
      </w:r>
      <w:r w:rsidRPr="00103745">
        <w:rPr>
          <w:rFonts w:ascii="Times New Roman" w:hAnsi="Times New Roman"/>
          <w:noProof/>
          <w:sz w:val="24"/>
          <w:szCs w:val="24"/>
        </w:rPr>
        <w:tab/>
        <w:t>M. Eiselt, L. Curzi-Dascalova, J. Clairambault, F. Kauffmann, C. Médigue, P. Peirano, Heart-rate variability in low-risk prematurely born infants reaching normal term: a comparison with full-term newborns, Early Hum. Dev. 32 (1993) 183–195.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lastRenderedPageBreak/>
        <w:t>[50]</w:t>
      </w:r>
      <w:r w:rsidRPr="00103745">
        <w:rPr>
          <w:rFonts w:ascii="Times New Roman" w:hAnsi="Times New Roman"/>
          <w:noProof/>
          <w:sz w:val="24"/>
          <w:szCs w:val="24"/>
        </w:rPr>
        <w:tab/>
        <w:t>P.K. Stein, Y. Pu, Heart rate variability, sleep and sleep disorders, Sleep Med. Rev. 16 (2012) 47–66.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[51]</w:t>
      </w:r>
      <w:r w:rsidRPr="00103745">
        <w:rPr>
          <w:rFonts w:ascii="Times New Roman" w:hAnsi="Times New Roman"/>
          <w:noProof/>
          <w:sz w:val="24"/>
          <w:szCs w:val="24"/>
        </w:rPr>
        <w:tab/>
        <w:t>X. Long, On the analysis and classification of sleep stages from cardiorespiratory activity, Technische Universiteit Eindhoven, Eindhoven, 2015.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[52]</w:t>
      </w:r>
      <w:r w:rsidRPr="00103745">
        <w:rPr>
          <w:rFonts w:ascii="Times New Roman" w:hAnsi="Times New Roman"/>
          <w:noProof/>
          <w:sz w:val="24"/>
          <w:szCs w:val="24"/>
        </w:rPr>
        <w:tab/>
        <w:t>P.I. Terrill, S.J. Wilson, S. Suresh, D.M. Cooper, C. Dakin, Application of recurrence quantification analysis to automatically estimate infant sleep states using a single channel of respiratory data, Med. Biol. Eng. Comput. 50 (2012) 851–865.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[53]</w:t>
      </w:r>
      <w:r w:rsidRPr="00103745">
        <w:rPr>
          <w:rFonts w:ascii="Times New Roman" w:hAnsi="Times New Roman"/>
          <w:noProof/>
          <w:sz w:val="24"/>
          <w:szCs w:val="24"/>
        </w:rPr>
        <w:tab/>
        <w:t>M. Lucchini, W.P. Fifer, A. Perez, M.G. Signorini, Influence of sleep state and position on cardio- respiratory regulation in newborn babies, in: 37th Annu. Int. Conf. IEEE Eng. Med. Biol. Soc., 2015: pp. 302–305.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[54]</w:t>
      </w:r>
      <w:r w:rsidRPr="00103745">
        <w:rPr>
          <w:rFonts w:ascii="Times New Roman" w:hAnsi="Times New Roman"/>
          <w:noProof/>
          <w:sz w:val="24"/>
          <w:szCs w:val="24"/>
        </w:rPr>
        <w:tab/>
        <w:t>M. Lucchini, W.P. Fifer, R. Sahni, M.G. Signorini, Novel heart rate parameters for the assessment of autonomic nervous system function in premature infants, Physiol. Meas. 37 (2016) 1436–1446.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[55]</w:t>
      </w:r>
      <w:r w:rsidRPr="00103745">
        <w:rPr>
          <w:rFonts w:ascii="Times New Roman" w:hAnsi="Times New Roman"/>
          <w:noProof/>
          <w:sz w:val="24"/>
          <w:szCs w:val="24"/>
        </w:rPr>
        <w:tab/>
        <w:t>D.R. Kommers, R. Joshi, C. van Pul, L. Atallah, L. Feijs, G. Oei, S. Bambang Oetomo, P. Andriessen, Features of heart rate Variability capture regulatory changes during kangaroo care in preterm infants, J. Pediatr. in print (2016) 1–8.</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[56]</w:t>
      </w:r>
      <w:r w:rsidRPr="00103745">
        <w:rPr>
          <w:rFonts w:ascii="Times New Roman" w:hAnsi="Times New Roman"/>
          <w:noProof/>
          <w:sz w:val="24"/>
          <w:szCs w:val="24"/>
        </w:rPr>
        <w:tab/>
        <w:t>S. Vandeput, G. Naulaers, H. Daniels, S. Van Huffel, Heart rate variability during REM and non-REM sleep in preterm neonates with and without abnormal cardiorespiratory events, Early Hum. Dev. 85 (2009) 665–671.</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[57]</w:t>
      </w:r>
      <w:r w:rsidRPr="00103745">
        <w:rPr>
          <w:rFonts w:ascii="Times New Roman" w:hAnsi="Times New Roman"/>
          <w:noProof/>
          <w:sz w:val="24"/>
          <w:szCs w:val="24"/>
        </w:rPr>
        <w:tab/>
        <w:t>S. Abe, Support vector machines for pattern classification, Springer Verlag, London, 2005.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lastRenderedPageBreak/>
        <w:t>[58]</w:t>
      </w:r>
      <w:r w:rsidRPr="00103745">
        <w:rPr>
          <w:rFonts w:ascii="Times New Roman" w:hAnsi="Times New Roman"/>
          <w:noProof/>
          <w:sz w:val="24"/>
          <w:szCs w:val="24"/>
        </w:rPr>
        <w:tab/>
        <w:t>W. Chen, S. Bambang Oetomo, L. Feijs, S. Bouwstra, I. Ayoola, S. Dols, Design of an integrated sensor platform for vital sign monitoring of newborn infants at neonatal intensive care units, J. Healthc. Eng. 1 (2010) 535–553.</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[59]</w:t>
      </w:r>
      <w:r w:rsidRPr="00103745">
        <w:rPr>
          <w:rFonts w:ascii="Times New Roman" w:hAnsi="Times New Roman"/>
          <w:noProof/>
          <w:sz w:val="24"/>
          <w:szCs w:val="24"/>
        </w:rPr>
        <w:tab/>
        <w:t>D. Potuzakova, W. Chen, S.B. Oetomo, L. Feijs, Innovative design for monitoring of neonates using reflectance pulse oximeter, in: 2011 Seventh Int. Conf. Intell. Environ., IEEE, 2011: pp. 200–205.</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[60]</w:t>
      </w:r>
      <w:r w:rsidRPr="00103745">
        <w:rPr>
          <w:rFonts w:ascii="Times New Roman" w:hAnsi="Times New Roman"/>
          <w:noProof/>
          <w:sz w:val="24"/>
          <w:szCs w:val="24"/>
        </w:rPr>
        <w:tab/>
        <w:t>S. Rajala, J. Lekkala, Film-type sensor materials PVDF and EMFi in measurement of cardiorespiratory signals: a review, IEEE Sens. J. 12 (2012) 439–446.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[61]</w:t>
      </w:r>
      <w:r w:rsidRPr="00103745">
        <w:rPr>
          <w:rFonts w:ascii="Times New Roman" w:hAnsi="Times New Roman"/>
          <w:noProof/>
          <w:sz w:val="24"/>
          <w:szCs w:val="24"/>
        </w:rPr>
        <w:tab/>
        <w:t>J. Kranjec, S. Beguš, G. Geršak, J. Drnovšek, Non-contact heart rate and heart rate variability measurements: a review, Biomed. Signal Process. Control. 13 (2014) 102–112.</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[62]</w:t>
      </w:r>
      <w:r w:rsidRPr="00103745">
        <w:rPr>
          <w:rFonts w:ascii="Times New Roman" w:hAnsi="Times New Roman"/>
          <w:noProof/>
          <w:sz w:val="24"/>
          <w:szCs w:val="24"/>
        </w:rPr>
        <w:tab/>
        <w:t>M. van Gastel, S. Stuijk, G. de Haan, Motion robust remote-PPG in infrared, IEEE Trans. Biomed. Eng. 62 (2015) 1425–1433.</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[63]</w:t>
      </w:r>
      <w:r w:rsidRPr="00103745">
        <w:rPr>
          <w:rFonts w:ascii="Times New Roman" w:hAnsi="Times New Roman"/>
          <w:noProof/>
          <w:sz w:val="24"/>
          <w:szCs w:val="24"/>
        </w:rPr>
        <w:tab/>
        <w:t>L.A.M. Aarts, J. Vincent, J.P. Cleary, C. Lieber, J.S. Nelson, S.B. Oetomo, W. Verkruysse, Non-contact heart rate monitoring utilizing camera photoplethysmography in the neonatal intensive care unit - A pilot study, Early Hum. Dev. 89 (2013) 943–948.</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[64]</w:t>
      </w:r>
      <w:r w:rsidRPr="00103745">
        <w:rPr>
          <w:rFonts w:ascii="Times New Roman" w:hAnsi="Times New Roman"/>
          <w:noProof/>
          <w:sz w:val="24"/>
          <w:szCs w:val="24"/>
        </w:rPr>
        <w:tab/>
        <w:t>S. Lange, P. Van Leeuwen, D. Geue, W. Hatzmann, D. Grönemeyer, Influence of gestational age, heart rate, gender and time of day on fetal heart rate variability, Med. Biol. Eng. Comput. 43 (2005) 481–486.</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t>[65]</w:t>
      </w:r>
      <w:r w:rsidRPr="00103745">
        <w:rPr>
          <w:rFonts w:ascii="Times New Roman" w:hAnsi="Times New Roman"/>
          <w:noProof/>
          <w:sz w:val="24"/>
          <w:szCs w:val="24"/>
        </w:rPr>
        <w:tab/>
        <w:t>E. Rosenstock, Y. Cassuto, E. Zmora, Heart rate variability in the neonate and infant: analytical methods, physiological and clinical observations, Acta Paediatr. 88 (1999) 477–482.</w:t>
      </w:r>
    </w:p>
    <w:p w:rsidR="00103745" w:rsidRPr="00103745" w:rsidRDefault="00103745" w:rsidP="00103745">
      <w:pPr>
        <w:widowControl w:val="0"/>
        <w:autoSpaceDE w:val="0"/>
        <w:autoSpaceDN w:val="0"/>
        <w:adjustRightInd w:val="0"/>
        <w:ind w:left="640" w:hanging="640"/>
        <w:rPr>
          <w:rFonts w:ascii="Times New Roman" w:hAnsi="Times New Roman"/>
          <w:noProof/>
          <w:sz w:val="24"/>
          <w:szCs w:val="24"/>
        </w:rPr>
      </w:pPr>
      <w:r w:rsidRPr="00103745">
        <w:rPr>
          <w:rFonts w:ascii="Times New Roman" w:hAnsi="Times New Roman"/>
          <w:noProof/>
          <w:sz w:val="24"/>
          <w:szCs w:val="24"/>
        </w:rPr>
        <w:lastRenderedPageBreak/>
        <w:t>[66]</w:t>
      </w:r>
      <w:r w:rsidRPr="00103745">
        <w:rPr>
          <w:rFonts w:ascii="Times New Roman" w:hAnsi="Times New Roman"/>
          <w:noProof/>
          <w:sz w:val="24"/>
          <w:szCs w:val="24"/>
        </w:rPr>
        <w:tab/>
        <w:t>J. Van Laar, M. Porath, C. Peters, S. Oei, Spectral analysis of fetal heart rate variability for fetal surveillance: review of the literature, Acta Obstet. Gynecol. Scand. 87 (2008) 300–3006.</w:t>
      </w:r>
    </w:p>
    <w:p w:rsidR="00103745" w:rsidRPr="00103745" w:rsidRDefault="00103745" w:rsidP="00103745">
      <w:pPr>
        <w:widowControl w:val="0"/>
        <w:autoSpaceDE w:val="0"/>
        <w:autoSpaceDN w:val="0"/>
        <w:adjustRightInd w:val="0"/>
        <w:ind w:left="640" w:hanging="640"/>
        <w:rPr>
          <w:rFonts w:ascii="Times New Roman" w:hAnsi="Times New Roman"/>
          <w:noProof/>
          <w:sz w:val="24"/>
        </w:rPr>
      </w:pPr>
      <w:r w:rsidRPr="00103745">
        <w:rPr>
          <w:rFonts w:ascii="Times New Roman" w:hAnsi="Times New Roman"/>
          <w:noProof/>
          <w:sz w:val="24"/>
          <w:szCs w:val="24"/>
        </w:rPr>
        <w:t>[67]</w:t>
      </w:r>
      <w:r w:rsidRPr="00103745">
        <w:rPr>
          <w:rFonts w:ascii="Times New Roman" w:hAnsi="Times New Roman"/>
          <w:noProof/>
          <w:sz w:val="24"/>
          <w:szCs w:val="24"/>
        </w:rPr>
        <w:tab/>
        <w:t>C. Acebo, A. Sadeh, R. Seifer, O. Tzischinsky, A. Hafer, M. a Carskadon, Sleep/wake patterns derived from activity monitoring and maternal report for healthy 1- to 5-year-old children., Sleep. 28 (2005) 1568–1577.</w:t>
      </w:r>
    </w:p>
    <w:p w:rsidR="00782D1A" w:rsidRPr="00707661" w:rsidRDefault="00782D1A" w:rsidP="00F43D29">
      <w:pPr>
        <w:pStyle w:val="EHD"/>
        <w:rPr>
          <w:lang w:val="en-US"/>
        </w:rPr>
      </w:pPr>
      <w:r w:rsidRPr="00F14E53">
        <w:fldChar w:fldCharType="end"/>
      </w:r>
    </w:p>
    <w:p w:rsidR="00782D1A" w:rsidRDefault="00782D1A" w:rsidP="00F624F3">
      <w:pPr>
        <w:spacing w:after="0" w:line="240" w:lineRule="auto"/>
      </w:pPr>
      <w:r>
        <w:br w:type="page"/>
      </w:r>
    </w:p>
    <w:p w:rsidR="00782D1A" w:rsidRPr="0081790F" w:rsidRDefault="00782D1A" w:rsidP="00685365">
      <w:pPr>
        <w:pStyle w:val="Caption"/>
        <w:spacing w:line="480" w:lineRule="auto"/>
        <w:rPr>
          <w:rFonts w:ascii="Times New Roman" w:hAnsi="Times New Roman"/>
          <w:i w:val="0"/>
          <w:color w:val="auto"/>
          <w:sz w:val="24"/>
          <w:szCs w:val="24"/>
        </w:rPr>
      </w:pPr>
      <w:r w:rsidRPr="00685365">
        <w:rPr>
          <w:rFonts w:ascii="Times New Roman" w:hAnsi="Times New Roman"/>
          <w:b/>
          <w:i w:val="0"/>
          <w:color w:val="auto"/>
          <w:sz w:val="24"/>
          <w:szCs w:val="24"/>
        </w:rPr>
        <w:t xml:space="preserve">Table 1 </w:t>
      </w:r>
      <w:r w:rsidRPr="002A1ACC">
        <w:rPr>
          <w:rFonts w:ascii="Times New Roman" w:hAnsi="Times New Roman"/>
          <w:i w:val="0"/>
          <w:color w:val="auto"/>
          <w:sz w:val="24"/>
          <w:szCs w:val="24"/>
        </w:rPr>
        <w:t>Title: R</w:t>
      </w:r>
      <w:r w:rsidRPr="0081790F">
        <w:rPr>
          <w:rFonts w:ascii="Times New Roman" w:hAnsi="Times New Roman"/>
          <w:i w:val="0"/>
          <w:color w:val="auto"/>
          <w:sz w:val="24"/>
          <w:szCs w:val="24"/>
        </w:rPr>
        <w:t>eview of literature on automated sleep staging</w:t>
      </w:r>
    </w:p>
    <w:p w:rsidR="00782D1A" w:rsidRDefault="00782D1A" w:rsidP="0081790F">
      <w:pPr>
        <w:pStyle w:val="Caption"/>
        <w:spacing w:line="480" w:lineRule="auto"/>
        <w:rPr>
          <w:rFonts w:ascii="Times New Roman" w:hAnsi="Times New Roman"/>
          <w:i w:val="0"/>
          <w:color w:val="FF0000"/>
          <w:sz w:val="24"/>
          <w:szCs w:val="24"/>
        </w:rPr>
      </w:pPr>
      <w:r>
        <w:rPr>
          <w:rFonts w:ascii="Times New Roman" w:hAnsi="Times New Roman"/>
          <w:i w:val="0"/>
          <w:iCs w:val="0"/>
          <w:color w:val="FF0000"/>
          <w:sz w:val="24"/>
          <w:szCs w:val="24"/>
          <w:lang w:eastAsia="nl-NL"/>
        </w:rPr>
        <w:t xml:space="preserve">Legend: </w:t>
      </w:r>
      <w:r w:rsidRPr="00B35841">
        <w:rPr>
          <w:rFonts w:ascii="Times New Roman" w:hAnsi="Times New Roman"/>
          <w:i w:val="0"/>
          <w:iCs w:val="0"/>
          <w:color w:val="FF0000"/>
          <w:sz w:val="24"/>
          <w:szCs w:val="24"/>
          <w:lang w:eastAsia="nl-NL"/>
        </w:rPr>
        <w:t xml:space="preserve">This table gives an overview of the </w:t>
      </w:r>
      <w:r>
        <w:rPr>
          <w:rFonts w:ascii="Times New Roman" w:hAnsi="Times New Roman"/>
          <w:i w:val="0"/>
          <w:iCs w:val="0"/>
          <w:color w:val="FF0000"/>
          <w:sz w:val="24"/>
          <w:szCs w:val="24"/>
          <w:lang w:eastAsia="nl-NL"/>
        </w:rPr>
        <w:t xml:space="preserve">literature on </w:t>
      </w:r>
      <w:r w:rsidRPr="00B35841">
        <w:rPr>
          <w:rFonts w:ascii="Times New Roman" w:hAnsi="Times New Roman"/>
          <w:i w:val="0"/>
          <w:iCs w:val="0"/>
          <w:color w:val="FF0000"/>
          <w:sz w:val="24"/>
          <w:szCs w:val="24"/>
          <w:lang w:eastAsia="nl-NL"/>
        </w:rPr>
        <w:t>automated</w:t>
      </w:r>
      <w:r w:rsidRPr="00B35841">
        <w:rPr>
          <w:rFonts w:ascii="Times New Roman" w:hAnsi="Times New Roman"/>
          <w:i w:val="0"/>
          <w:color w:val="FF0000"/>
          <w:sz w:val="24"/>
          <w:szCs w:val="24"/>
        </w:rPr>
        <w:t xml:space="preserve"> sleep staging</w:t>
      </w:r>
      <w:r>
        <w:rPr>
          <w:rFonts w:ascii="Times New Roman" w:hAnsi="Times New Roman"/>
          <w:i w:val="0"/>
          <w:color w:val="FF0000"/>
          <w:sz w:val="24"/>
          <w:szCs w:val="24"/>
        </w:rPr>
        <w:t xml:space="preserve">, </w:t>
      </w:r>
      <w:r w:rsidRPr="00B35841">
        <w:rPr>
          <w:rFonts w:ascii="Times New Roman" w:hAnsi="Times New Roman"/>
          <w:i w:val="0"/>
          <w:color w:val="FF0000"/>
          <w:sz w:val="24"/>
          <w:szCs w:val="24"/>
        </w:rPr>
        <w:t>from 1987 until 2017</w:t>
      </w:r>
      <w:r>
        <w:rPr>
          <w:rFonts w:ascii="Times New Roman" w:hAnsi="Times New Roman"/>
          <w:i w:val="0"/>
          <w:color w:val="FF0000"/>
          <w:sz w:val="24"/>
          <w:szCs w:val="24"/>
        </w:rPr>
        <w:t xml:space="preserve"> (with citations indicated)</w:t>
      </w:r>
      <w:r w:rsidRPr="00B35841">
        <w:rPr>
          <w:rFonts w:ascii="Times New Roman" w:hAnsi="Times New Roman"/>
          <w:i w:val="0"/>
          <w:color w:val="FF0000"/>
          <w:sz w:val="24"/>
          <w:szCs w:val="24"/>
        </w:rPr>
        <w:t xml:space="preserve">. </w:t>
      </w:r>
    </w:p>
    <w:p w:rsidR="00782D1A" w:rsidRDefault="00782D1A" w:rsidP="005A4E91">
      <w:pPr>
        <w:pStyle w:val="Caption"/>
        <w:spacing w:line="480" w:lineRule="auto"/>
        <w:rPr>
          <w:rFonts w:ascii="Times New Roman" w:hAnsi="Times New Roman"/>
          <w:b/>
          <w:i w:val="0"/>
          <w:color w:val="auto"/>
          <w:sz w:val="24"/>
          <w:szCs w:val="24"/>
        </w:rPr>
      </w:pPr>
      <w:r>
        <w:rPr>
          <w:rFonts w:ascii="Times New Roman" w:hAnsi="Times New Roman"/>
          <w:i w:val="0"/>
          <w:color w:val="FF0000"/>
          <w:sz w:val="24"/>
          <w:szCs w:val="24"/>
        </w:rPr>
        <w:t>Abbreviations: postmenstrual age (PMA</w:t>
      </w:r>
      <w:r w:rsidRPr="002A1ACC">
        <w:rPr>
          <w:rFonts w:ascii="Times New Roman" w:hAnsi="Times New Roman"/>
          <w:i w:val="0"/>
          <w:color w:val="FF0000"/>
          <w:sz w:val="24"/>
          <w:szCs w:val="24"/>
        </w:rPr>
        <w:t>) [</w:t>
      </w:r>
      <w:r w:rsidRPr="002A1ACC">
        <w:rPr>
          <w:rFonts w:ascii="Times New Roman" w:hAnsi="Times New Roman"/>
          <w:color w:val="FF0000"/>
          <w:sz w:val="24"/>
          <w:szCs w:val="24"/>
        </w:rPr>
        <w:t xml:space="preserve"> </w:t>
      </w:r>
      <w:r w:rsidRPr="002A1ACC">
        <w:rPr>
          <w:rFonts w:ascii="Times New Roman" w:hAnsi="Times New Roman"/>
          <w:i w:val="0"/>
          <w:color w:val="FF0000"/>
          <w:sz w:val="24"/>
          <w:szCs w:val="24"/>
        </w:rPr>
        <w:t>gestational age + postnatal</w:t>
      </w:r>
      <w:r w:rsidRPr="00F95991">
        <w:rPr>
          <w:rFonts w:ascii="Times New Roman" w:hAnsi="Times New Roman"/>
          <w:i w:val="0"/>
          <w:color w:val="FF0000"/>
          <w:sz w:val="24"/>
          <w:szCs w:val="24"/>
        </w:rPr>
        <w:t xml:space="preserve"> age</w:t>
      </w:r>
      <w:r>
        <w:rPr>
          <w:rFonts w:ascii="Times New Roman" w:hAnsi="Times New Roman"/>
          <w:i w:val="0"/>
          <w:color w:val="FF0000"/>
          <w:sz w:val="24"/>
          <w:szCs w:val="24"/>
        </w:rPr>
        <w:t>], polysomnography (PSG), electroencephalography (EEG), electro oculography (EOG), electromyography (EMG), active sleep (AS), quiet sleep (QS), wake (W), sleep (S), heart rate (HR), heart rate variability (HRV), respiratory rate (RR), l</w:t>
      </w:r>
      <w:r w:rsidRPr="00F654F9">
        <w:rPr>
          <w:rFonts w:ascii="Times New Roman" w:hAnsi="Times New Roman"/>
          <w:i w:val="0"/>
          <w:color w:val="FF0000"/>
          <w:sz w:val="24"/>
          <w:szCs w:val="24"/>
        </w:rPr>
        <w:t xml:space="preserve">inear </w:t>
      </w:r>
      <w:r>
        <w:rPr>
          <w:rFonts w:ascii="Times New Roman" w:hAnsi="Times New Roman"/>
          <w:i w:val="0"/>
          <w:color w:val="FF0000"/>
          <w:sz w:val="24"/>
          <w:szCs w:val="24"/>
        </w:rPr>
        <w:t>d</w:t>
      </w:r>
      <w:r w:rsidRPr="00F654F9">
        <w:rPr>
          <w:rFonts w:ascii="Times New Roman" w:hAnsi="Times New Roman"/>
          <w:i w:val="0"/>
          <w:color w:val="FF0000"/>
          <w:sz w:val="24"/>
          <w:szCs w:val="24"/>
        </w:rPr>
        <w:t xml:space="preserve">iscriminant </w:t>
      </w:r>
      <w:r>
        <w:rPr>
          <w:rFonts w:ascii="Times New Roman" w:hAnsi="Times New Roman"/>
          <w:i w:val="0"/>
          <w:color w:val="FF0000"/>
          <w:sz w:val="24"/>
          <w:szCs w:val="24"/>
        </w:rPr>
        <w:t>a</w:t>
      </w:r>
      <w:r w:rsidRPr="00F654F9">
        <w:rPr>
          <w:rFonts w:ascii="Times New Roman" w:hAnsi="Times New Roman"/>
          <w:i w:val="0"/>
          <w:color w:val="FF0000"/>
          <w:sz w:val="24"/>
          <w:szCs w:val="24"/>
        </w:rPr>
        <w:t>nalysis</w:t>
      </w:r>
      <w:r>
        <w:rPr>
          <w:rFonts w:ascii="Times New Roman" w:hAnsi="Times New Roman"/>
          <w:i w:val="0"/>
          <w:color w:val="FF0000"/>
          <w:sz w:val="24"/>
          <w:szCs w:val="24"/>
        </w:rPr>
        <w:t xml:space="preserve"> (LDA),  a</w:t>
      </w:r>
      <w:r w:rsidRPr="00F654F9">
        <w:rPr>
          <w:rFonts w:ascii="Times New Roman" w:hAnsi="Times New Roman"/>
          <w:i w:val="0"/>
          <w:color w:val="FF0000"/>
          <w:sz w:val="24"/>
          <w:szCs w:val="24"/>
        </w:rPr>
        <w:t xml:space="preserve">ntedependence models </w:t>
      </w:r>
      <w:r>
        <w:rPr>
          <w:rFonts w:ascii="Times New Roman" w:hAnsi="Times New Roman"/>
          <w:i w:val="0"/>
          <w:color w:val="FF0000"/>
          <w:sz w:val="24"/>
          <w:szCs w:val="24"/>
        </w:rPr>
        <w:t>(AM), l</w:t>
      </w:r>
      <w:r w:rsidRPr="00F654F9">
        <w:rPr>
          <w:rFonts w:ascii="Times New Roman" w:hAnsi="Times New Roman"/>
          <w:i w:val="0"/>
          <w:color w:val="FF0000"/>
          <w:sz w:val="24"/>
          <w:szCs w:val="24"/>
        </w:rPr>
        <w:t xml:space="preserve">earning </w:t>
      </w:r>
      <w:r>
        <w:rPr>
          <w:rFonts w:ascii="Times New Roman" w:hAnsi="Times New Roman"/>
          <w:i w:val="0"/>
          <w:color w:val="FF0000"/>
          <w:sz w:val="24"/>
          <w:szCs w:val="24"/>
        </w:rPr>
        <w:t>v</w:t>
      </w:r>
      <w:r w:rsidRPr="00F654F9">
        <w:rPr>
          <w:rFonts w:ascii="Times New Roman" w:hAnsi="Times New Roman"/>
          <w:i w:val="0"/>
          <w:color w:val="FF0000"/>
          <w:sz w:val="24"/>
          <w:szCs w:val="24"/>
        </w:rPr>
        <w:t xml:space="preserve">ector </w:t>
      </w:r>
      <w:r>
        <w:rPr>
          <w:rFonts w:ascii="Times New Roman" w:hAnsi="Times New Roman"/>
          <w:i w:val="0"/>
          <w:color w:val="FF0000"/>
          <w:sz w:val="24"/>
          <w:szCs w:val="24"/>
        </w:rPr>
        <w:t>q</w:t>
      </w:r>
      <w:r w:rsidRPr="00F654F9">
        <w:rPr>
          <w:rFonts w:ascii="Times New Roman" w:hAnsi="Times New Roman"/>
          <w:i w:val="0"/>
          <w:color w:val="FF0000"/>
          <w:sz w:val="24"/>
          <w:szCs w:val="24"/>
        </w:rPr>
        <w:t xml:space="preserve">uantization </w:t>
      </w:r>
      <w:r>
        <w:rPr>
          <w:rFonts w:ascii="Times New Roman" w:hAnsi="Times New Roman"/>
          <w:i w:val="0"/>
          <w:color w:val="FF0000"/>
          <w:sz w:val="24"/>
          <w:szCs w:val="24"/>
        </w:rPr>
        <w:t>(LVQ), m</w:t>
      </w:r>
      <w:r w:rsidRPr="00F654F9">
        <w:rPr>
          <w:rFonts w:ascii="Times New Roman" w:hAnsi="Times New Roman"/>
          <w:i w:val="0"/>
          <w:color w:val="FF0000"/>
          <w:sz w:val="24"/>
          <w:szCs w:val="24"/>
        </w:rPr>
        <w:t xml:space="preserve">ulti </w:t>
      </w:r>
      <w:r>
        <w:rPr>
          <w:rFonts w:ascii="Times New Roman" w:hAnsi="Times New Roman"/>
          <w:i w:val="0"/>
          <w:color w:val="FF0000"/>
          <w:sz w:val="24"/>
          <w:szCs w:val="24"/>
        </w:rPr>
        <w:t>l</w:t>
      </w:r>
      <w:r w:rsidRPr="00F654F9">
        <w:rPr>
          <w:rFonts w:ascii="Times New Roman" w:hAnsi="Times New Roman"/>
          <w:i w:val="0"/>
          <w:color w:val="FF0000"/>
          <w:sz w:val="24"/>
          <w:szCs w:val="24"/>
        </w:rPr>
        <w:t xml:space="preserve">ayer </w:t>
      </w:r>
      <w:r>
        <w:rPr>
          <w:rFonts w:ascii="Times New Roman" w:hAnsi="Times New Roman"/>
          <w:i w:val="0"/>
          <w:color w:val="FF0000"/>
          <w:sz w:val="24"/>
          <w:szCs w:val="24"/>
        </w:rPr>
        <w:t>p</w:t>
      </w:r>
      <w:r w:rsidRPr="00F654F9">
        <w:rPr>
          <w:rFonts w:ascii="Times New Roman" w:hAnsi="Times New Roman"/>
          <w:i w:val="0"/>
          <w:color w:val="FF0000"/>
          <w:sz w:val="24"/>
          <w:szCs w:val="24"/>
        </w:rPr>
        <w:t>erceptron</w:t>
      </w:r>
      <w:r>
        <w:rPr>
          <w:rFonts w:ascii="Times New Roman" w:hAnsi="Times New Roman"/>
          <w:i w:val="0"/>
          <w:color w:val="FF0000"/>
          <w:sz w:val="24"/>
          <w:szCs w:val="24"/>
        </w:rPr>
        <w:t xml:space="preserve"> (MLP), support vector machine (SVM), area under the curve (AUC). </w:t>
      </w:r>
    </w:p>
    <w:p w:rsidR="00782D1A" w:rsidRPr="0081790F" w:rsidRDefault="00782D1A" w:rsidP="005A4E91">
      <w:pPr>
        <w:pStyle w:val="Caption"/>
        <w:spacing w:line="480" w:lineRule="auto"/>
        <w:rPr>
          <w:rFonts w:ascii="Times New Roman" w:hAnsi="Times New Roman"/>
          <w:i w:val="0"/>
          <w:color w:val="auto"/>
          <w:sz w:val="24"/>
          <w:szCs w:val="24"/>
        </w:rPr>
      </w:pPr>
      <w:r>
        <w:rPr>
          <w:rFonts w:ascii="Times New Roman" w:hAnsi="Times New Roman"/>
          <w:b/>
          <w:i w:val="0"/>
          <w:color w:val="auto"/>
          <w:sz w:val="24"/>
          <w:szCs w:val="24"/>
        </w:rPr>
        <w:t xml:space="preserve">Table 2, </w:t>
      </w:r>
      <w:r w:rsidRPr="0081790F">
        <w:rPr>
          <w:rFonts w:ascii="Times New Roman" w:hAnsi="Times New Roman"/>
          <w:i w:val="0"/>
          <w:color w:val="auto"/>
          <w:sz w:val="24"/>
          <w:szCs w:val="24"/>
        </w:rPr>
        <w:t>T</w:t>
      </w:r>
      <w:r>
        <w:rPr>
          <w:rFonts w:ascii="Times New Roman" w:hAnsi="Times New Roman"/>
          <w:i w:val="0"/>
          <w:color w:val="auto"/>
          <w:sz w:val="24"/>
          <w:szCs w:val="24"/>
        </w:rPr>
        <w:t>itle: Heart rate variability features</w:t>
      </w:r>
    </w:p>
    <w:p w:rsidR="00782D1A" w:rsidRDefault="00782D1A" w:rsidP="005A4E91">
      <w:pPr>
        <w:pStyle w:val="Caption"/>
        <w:spacing w:line="480" w:lineRule="auto"/>
        <w:rPr>
          <w:rFonts w:ascii="Times New Roman" w:hAnsi="Times New Roman"/>
          <w:b/>
          <w:i w:val="0"/>
          <w:color w:val="auto"/>
          <w:sz w:val="24"/>
          <w:szCs w:val="24"/>
        </w:rPr>
      </w:pPr>
      <w:r>
        <w:rPr>
          <w:rFonts w:ascii="Times New Roman" w:hAnsi="Times New Roman"/>
          <w:i w:val="0"/>
          <w:color w:val="auto"/>
          <w:sz w:val="24"/>
          <w:szCs w:val="24"/>
        </w:rPr>
        <w:t xml:space="preserve">Legend: </w:t>
      </w:r>
      <w:r w:rsidRPr="005A4E91">
        <w:rPr>
          <w:rFonts w:ascii="Times New Roman" w:hAnsi="Times New Roman"/>
          <w:i w:val="0"/>
          <w:color w:val="auto"/>
          <w:sz w:val="24"/>
          <w:szCs w:val="24"/>
        </w:rPr>
        <w:t xml:space="preserve">The HRV </w:t>
      </w:r>
      <w:r>
        <w:rPr>
          <w:rFonts w:ascii="Times New Roman" w:hAnsi="Times New Roman"/>
          <w:i w:val="0"/>
          <w:color w:val="auto"/>
          <w:sz w:val="24"/>
          <w:szCs w:val="24"/>
        </w:rPr>
        <w:t xml:space="preserve">features are derived from the Task Force </w:t>
      </w:r>
      <w:r>
        <w:rPr>
          <w:rFonts w:ascii="Times New Roman" w:hAnsi="Times New Roman"/>
          <w:i w:val="0"/>
          <w:color w:val="auto"/>
          <w:sz w:val="24"/>
          <w:szCs w:val="24"/>
        </w:rPr>
        <w:fldChar w:fldCharType="begin" w:fldLock="1"/>
      </w:r>
      <w:r w:rsidR="00103745">
        <w:rPr>
          <w:rFonts w:ascii="Times New Roman" w:hAnsi="Times New Roman"/>
          <w:i w:val="0"/>
          <w:color w:val="auto"/>
          <w:sz w:val="24"/>
          <w:szCs w:val="24"/>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Pr>
          <w:rFonts w:ascii="Times New Roman" w:hAnsi="Times New Roman"/>
          <w:i w:val="0"/>
          <w:color w:val="auto"/>
          <w:sz w:val="24"/>
          <w:szCs w:val="24"/>
        </w:rPr>
        <w:fldChar w:fldCharType="separate"/>
      </w:r>
      <w:r w:rsidR="00103745" w:rsidRPr="00103745">
        <w:rPr>
          <w:rFonts w:ascii="Times New Roman" w:hAnsi="Times New Roman"/>
          <w:i w:val="0"/>
          <w:noProof/>
          <w:color w:val="auto"/>
          <w:sz w:val="24"/>
          <w:szCs w:val="24"/>
        </w:rPr>
        <w:t>[31]</w:t>
      </w:r>
      <w:r>
        <w:rPr>
          <w:rFonts w:ascii="Times New Roman" w:hAnsi="Times New Roman"/>
          <w:i w:val="0"/>
          <w:color w:val="auto"/>
          <w:sz w:val="24"/>
          <w:szCs w:val="24"/>
        </w:rPr>
        <w:fldChar w:fldCharType="end"/>
      </w:r>
      <w:r>
        <w:rPr>
          <w:rFonts w:ascii="Times New Roman" w:hAnsi="Times New Roman"/>
          <w:i w:val="0"/>
          <w:color w:val="auto"/>
          <w:sz w:val="24"/>
          <w:szCs w:val="24"/>
        </w:rPr>
        <w:t xml:space="preserve"> and comments are added from neonatal studies.</w:t>
      </w:r>
    </w:p>
    <w:p w:rsidR="00782D1A" w:rsidRPr="0081790F" w:rsidRDefault="00782D1A" w:rsidP="00F8410F">
      <w:pPr>
        <w:pStyle w:val="Caption"/>
        <w:rPr>
          <w:rFonts w:ascii="Times New Roman" w:hAnsi="Times New Roman"/>
          <w:i w:val="0"/>
          <w:color w:val="auto"/>
          <w:sz w:val="24"/>
          <w:szCs w:val="24"/>
        </w:rPr>
      </w:pPr>
      <w:r w:rsidRPr="0081790F">
        <w:rPr>
          <w:rFonts w:ascii="Times New Roman" w:hAnsi="Times New Roman"/>
          <w:b/>
          <w:i w:val="0"/>
          <w:color w:val="auto"/>
          <w:sz w:val="24"/>
          <w:szCs w:val="24"/>
        </w:rPr>
        <w:t>Table 3</w:t>
      </w:r>
      <w:r w:rsidRPr="0081790F">
        <w:rPr>
          <w:rFonts w:ascii="Times New Roman" w:hAnsi="Times New Roman"/>
          <w:i w:val="0"/>
          <w:color w:val="auto"/>
          <w:sz w:val="24"/>
          <w:szCs w:val="24"/>
        </w:rPr>
        <w:t xml:space="preserve"> Title: Heart rate variability values</w:t>
      </w:r>
    </w:p>
    <w:p w:rsidR="00782D1A" w:rsidRPr="00103745" w:rsidRDefault="00782D1A" w:rsidP="0081790F">
      <w:pPr>
        <w:pStyle w:val="EHD"/>
        <w:rPr>
          <w:b/>
          <w:i/>
          <w:color w:val="auto"/>
          <w:lang w:val="en-US"/>
        </w:rPr>
      </w:pPr>
      <w:r w:rsidRPr="0081790F">
        <w:rPr>
          <w:lang w:val="en-US"/>
        </w:rPr>
        <w:t>Legend: This Table presents the unscaled HRV features for active sleep (AS) and quiet sleep (QS) as median, inter quartile range (IQR) and [25</w:t>
      </w:r>
      <w:r w:rsidRPr="0081790F">
        <w:rPr>
          <w:vertAlign w:val="superscript"/>
          <w:lang w:val="en-US"/>
        </w:rPr>
        <w:t>th</w:t>
      </w:r>
      <w:r w:rsidRPr="0081790F">
        <w:rPr>
          <w:lang w:val="en-US"/>
        </w:rPr>
        <w:t>, 75</w:t>
      </w:r>
      <w:r w:rsidRPr="0081790F">
        <w:rPr>
          <w:vertAlign w:val="superscript"/>
          <w:lang w:val="en-US"/>
        </w:rPr>
        <w:t>th</w:t>
      </w:r>
      <w:r w:rsidRPr="0081790F">
        <w:rPr>
          <w:lang w:val="en-US"/>
        </w:rPr>
        <w:t>] percentiles.</w:t>
      </w:r>
      <w:r w:rsidRPr="00103745">
        <w:rPr>
          <w:b/>
          <w:i/>
          <w:color w:val="auto"/>
          <w:lang w:val="en-US"/>
        </w:rPr>
        <w:br w:type="page"/>
      </w:r>
      <w:r w:rsidRPr="00103745">
        <w:rPr>
          <w:b/>
          <w:color w:val="auto"/>
          <w:lang w:val="en-US"/>
        </w:rPr>
        <w:lastRenderedPageBreak/>
        <w:t>Figure 1</w:t>
      </w:r>
    </w:p>
    <w:p w:rsidR="00782D1A" w:rsidRPr="00BC5E69" w:rsidRDefault="00782D1A" w:rsidP="00F75D1C">
      <w:pPr>
        <w:pStyle w:val="EHD"/>
        <w:rPr>
          <w:noProof/>
          <w:lang w:val="en-US"/>
        </w:rPr>
      </w:pPr>
      <w:r w:rsidRPr="00B35841">
        <w:rPr>
          <w:noProof/>
          <w:color w:val="FF0000"/>
          <w:lang w:val="en-US"/>
        </w:rPr>
        <w:t xml:space="preserve">Percentage of active and quiet sleep of the total sleep time over the gestational age. Active sleep at low gestational age is dominant with around 80% it lowers to around 58% until term age. Vice versa, at low gestational age quiet sleep is less strong represented with around 18%. It increases over the course of development to around 32% at term age. The data is accumulated from several publications, published in </w:t>
      </w:r>
      <w:r w:rsidRPr="00B35841">
        <w:rPr>
          <w:noProof/>
          <w:color w:val="FF0000"/>
          <w:lang w:val="en-US"/>
        </w:rPr>
        <w:fldChar w:fldCharType="begin" w:fldLock="1"/>
      </w:r>
      <w:r w:rsidR="00103745">
        <w:rPr>
          <w:noProof/>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sidRPr="00B35841">
        <w:rPr>
          <w:noProof/>
          <w:color w:val="FF0000"/>
          <w:lang w:val="en-US"/>
        </w:rPr>
        <w:fldChar w:fldCharType="separate"/>
      </w:r>
      <w:r w:rsidRPr="00B35841">
        <w:rPr>
          <w:noProof/>
          <w:color w:val="FF0000"/>
          <w:lang w:val="en-US"/>
        </w:rPr>
        <w:t>[7]</w:t>
      </w:r>
      <w:r w:rsidRPr="00B35841">
        <w:rPr>
          <w:noProof/>
          <w:color w:val="FF0000"/>
          <w:lang w:val="en-US"/>
        </w:rPr>
        <w:fldChar w:fldCharType="end"/>
      </w:r>
      <w:r w:rsidRPr="00B35841">
        <w:rPr>
          <w:noProof/>
          <w:color w:val="FF0000"/>
          <w:lang w:val="en-US"/>
        </w:rPr>
        <w:t xml:space="preserve">. </w:t>
      </w:r>
    </w:p>
    <w:p w:rsidR="00782D1A" w:rsidRPr="00BC5E69" w:rsidRDefault="00782D1A" w:rsidP="00F75D1C">
      <w:pPr>
        <w:pStyle w:val="EHD"/>
        <w:rPr>
          <w:b/>
          <w:noProof/>
          <w:lang w:val="en-US"/>
        </w:rPr>
      </w:pPr>
      <w:r w:rsidRPr="00BC5E69">
        <w:rPr>
          <w:b/>
          <w:noProof/>
          <w:lang w:val="en-US"/>
        </w:rPr>
        <w:t>Figure 2</w:t>
      </w:r>
    </w:p>
    <w:p w:rsidR="00782D1A" w:rsidRPr="00F75D1C" w:rsidRDefault="00782D1A" w:rsidP="0008379B">
      <w:pPr>
        <w:pStyle w:val="EHD"/>
        <w:rPr>
          <w:noProof/>
          <w:lang w:val="en-US"/>
        </w:rPr>
      </w:pPr>
      <w:r>
        <w:rPr>
          <w:noProof/>
          <w:lang w:val="en-US"/>
        </w:rPr>
        <w:t>The brute force method</w:t>
      </w:r>
      <w:r w:rsidRPr="0008379B">
        <w:rPr>
          <w:noProof/>
          <w:lang w:val="en-US"/>
        </w:rPr>
        <w:t xml:space="preserve"> </w:t>
      </w:r>
      <w:r>
        <w:rPr>
          <w:noProof/>
          <w:lang w:val="en-US"/>
        </w:rPr>
        <w:t>creates subsets with feature combinations of only one feature (1</w:t>
      </w:r>
      <w:r w:rsidRPr="00F75D1C">
        <w:rPr>
          <w:noProof/>
          <w:vertAlign w:val="superscript"/>
          <w:lang w:val="en-US"/>
        </w:rPr>
        <w:t>th</w:t>
      </w:r>
      <w:r>
        <w:rPr>
          <w:noProof/>
          <w:lang w:val="en-US"/>
        </w:rPr>
        <w:t xml:space="preserve"> generation) up to combinations of n features (n</w:t>
      </w:r>
      <w:r w:rsidRPr="00F75D1C">
        <w:rPr>
          <w:noProof/>
          <w:vertAlign w:val="superscript"/>
          <w:lang w:val="en-US"/>
        </w:rPr>
        <w:t>th</w:t>
      </w:r>
      <w:r>
        <w:rPr>
          <w:noProof/>
          <w:lang w:val="en-US"/>
        </w:rPr>
        <w:t xml:space="preserve"> generation). Thereby, features in each subset are not repeated (e.g. F1, F2, F1 ) and the order is ignored (F1,F2 = F2,F1). Afterwards, all created features are evaluated for their perfomrance and the feature set with highest performance is chosen. The sequential forward search adds in each iteration one feature to the chosen subset, finds the highest performance in this iteration and continues to the next iteration. Finally, the subset with the overall highest performance is chosen to proceed.</w:t>
      </w:r>
    </w:p>
    <w:p w:rsidR="00782D1A" w:rsidRPr="009E6B65" w:rsidRDefault="00782D1A" w:rsidP="00A02BBB">
      <w:pPr>
        <w:pStyle w:val="Caption"/>
        <w:rPr>
          <w:rFonts w:ascii="Times New Roman" w:hAnsi="Times New Roman"/>
          <w:b/>
          <w:i w:val="0"/>
          <w:color w:val="auto"/>
          <w:sz w:val="24"/>
          <w:szCs w:val="24"/>
        </w:rPr>
      </w:pPr>
      <w:r>
        <w:rPr>
          <w:rFonts w:ascii="Times New Roman" w:hAnsi="Times New Roman"/>
          <w:b/>
          <w:i w:val="0"/>
          <w:color w:val="auto"/>
          <w:sz w:val="24"/>
          <w:szCs w:val="24"/>
        </w:rPr>
        <w:t>Figure 3</w:t>
      </w:r>
    </w:p>
    <w:p w:rsidR="00782D1A" w:rsidRPr="00103745" w:rsidRDefault="00782D1A" w:rsidP="00F624F3">
      <w:pPr>
        <w:pStyle w:val="EHD"/>
        <w:rPr>
          <w:noProof/>
          <w:lang w:val="en-US"/>
        </w:rPr>
      </w:pPr>
      <w:r w:rsidRPr="00103745">
        <w:rPr>
          <w:noProof/>
          <w:lang w:val="en-US"/>
        </w:rPr>
        <w:t>The “Receiver-Operating-Characteristic” for the eight fold leave one out cross validation of SVM sleep state separation. Patient 8 showed only active sleep and therefore this data was included in testing and training, but the ROC could not be calculated.</w:t>
      </w:r>
    </w:p>
    <w:p w:rsidR="00782D1A" w:rsidRPr="009E6B65" w:rsidRDefault="00782D1A" w:rsidP="00A02BBB">
      <w:pPr>
        <w:pStyle w:val="Caption"/>
        <w:rPr>
          <w:rFonts w:ascii="Times New Roman" w:hAnsi="Times New Roman"/>
          <w:b/>
          <w:i w:val="0"/>
          <w:color w:val="auto"/>
          <w:sz w:val="24"/>
          <w:szCs w:val="24"/>
        </w:rPr>
      </w:pPr>
      <w:r w:rsidRPr="009E6B65">
        <w:rPr>
          <w:rFonts w:ascii="Times New Roman" w:hAnsi="Times New Roman"/>
          <w:b/>
          <w:i w:val="0"/>
          <w:color w:val="auto"/>
          <w:sz w:val="24"/>
          <w:szCs w:val="24"/>
        </w:rPr>
        <w:t xml:space="preserve">Figure </w:t>
      </w:r>
      <w:r>
        <w:rPr>
          <w:rFonts w:ascii="Times New Roman" w:hAnsi="Times New Roman"/>
          <w:b/>
          <w:i w:val="0"/>
          <w:color w:val="auto"/>
          <w:sz w:val="24"/>
          <w:szCs w:val="24"/>
        </w:rPr>
        <w:t>4</w:t>
      </w:r>
    </w:p>
    <w:p w:rsidR="00782D1A" w:rsidRPr="00103745" w:rsidRDefault="00782D1A" w:rsidP="00F624F3">
      <w:pPr>
        <w:pStyle w:val="EHD"/>
        <w:rPr>
          <w:noProof/>
          <w:lang w:val="en-US"/>
        </w:rPr>
      </w:pPr>
      <w:r w:rsidRPr="008765DF">
        <w:rPr>
          <w:noProof/>
          <w:color w:val="FF0000"/>
          <w:lang w:val="en-US"/>
        </w:rPr>
        <w:t>The “Receiver-Operating-Characteristic” for the eight fold leave one out cross validation of SVM sleep state separation. Here we use used adapted missclassification penalty value pairs for parameter C to counter class imbalance. Patient 8 showed only active sleep and therefore this data was included in testing and training, but the ROC could not be calculated.</w:t>
      </w:r>
    </w:p>
    <w:sectPr w:rsidR="00782D1A" w:rsidRPr="00103745" w:rsidSect="006E44F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E06" w:rsidRDefault="00461E06" w:rsidP="004108A9">
      <w:pPr>
        <w:spacing w:after="0" w:line="240" w:lineRule="auto"/>
      </w:pPr>
      <w:r>
        <w:separator/>
      </w:r>
    </w:p>
  </w:endnote>
  <w:endnote w:type="continuationSeparator" w:id="0">
    <w:p w:rsidR="00461E06" w:rsidRDefault="00461E06" w:rsidP="0041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D1A" w:rsidRDefault="00461E06">
    <w:pPr>
      <w:pStyle w:val="Footer"/>
      <w:jc w:val="right"/>
    </w:pPr>
    <w:r>
      <w:fldChar w:fldCharType="begin"/>
    </w:r>
    <w:r>
      <w:instrText xml:space="preserve"> PAGE   \* MERGEFORMAT </w:instrText>
    </w:r>
    <w:r>
      <w:fldChar w:fldCharType="separate"/>
    </w:r>
    <w:r w:rsidR="00103745">
      <w:rPr>
        <w:noProof/>
      </w:rPr>
      <w:t>26</w:t>
    </w:r>
    <w:r>
      <w:rPr>
        <w:noProof/>
      </w:rPr>
      <w:fldChar w:fldCharType="end"/>
    </w:r>
  </w:p>
  <w:p w:rsidR="00782D1A" w:rsidRDefault="00782D1A" w:rsidP="003423A4">
    <w:pPr>
      <w:pStyle w:val="Footer"/>
      <w:tabs>
        <w:tab w:val="clear" w:pos="4680"/>
        <w:tab w:val="clear" w:pos="9360"/>
        <w:tab w:val="left" w:pos="68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E06" w:rsidRDefault="00461E06" w:rsidP="004108A9">
      <w:pPr>
        <w:spacing w:after="0" w:line="240" w:lineRule="auto"/>
      </w:pPr>
      <w:r>
        <w:separator/>
      </w:r>
    </w:p>
  </w:footnote>
  <w:footnote w:type="continuationSeparator" w:id="0">
    <w:p w:rsidR="00461E06" w:rsidRDefault="00461E06" w:rsidP="00410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D1A" w:rsidRPr="00484C96" w:rsidRDefault="00782D1A" w:rsidP="00DD6B6F">
    <w:pPr>
      <w:pStyle w:val="Header"/>
      <w:jc w:val="right"/>
      <w:rPr>
        <w:rFonts w:ascii="Times New Roman" w:hAnsi="Times New Roman"/>
      </w:rPr>
    </w:pPr>
    <w:r w:rsidRPr="00484C96">
      <w:rPr>
        <w:rFonts w:ascii="Times New Roman" w:hAnsi="Times New Roman"/>
      </w:rPr>
      <w:t>Automated preterm infant sleep state separation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49B"/>
    <w:multiLevelType w:val="hybridMultilevel"/>
    <w:tmpl w:val="9B1025FC"/>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174A287A"/>
    <w:multiLevelType w:val="hybridMultilevel"/>
    <w:tmpl w:val="EFD4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84318"/>
    <w:multiLevelType w:val="hybridMultilevel"/>
    <w:tmpl w:val="5776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36095"/>
    <w:multiLevelType w:val="hybridMultilevel"/>
    <w:tmpl w:val="FD683D24"/>
    <w:lvl w:ilvl="0" w:tplc="04130001">
      <w:start w:val="1"/>
      <w:numFmt w:val="bullet"/>
      <w:lvlText w:val=""/>
      <w:lvlJc w:val="left"/>
      <w:pPr>
        <w:tabs>
          <w:tab w:val="num" w:pos="360"/>
        </w:tabs>
        <w:ind w:left="360" w:hanging="360"/>
      </w:pPr>
      <w:rPr>
        <w:rFonts w:ascii="Symbol" w:hAnsi="Symbol" w:hint="default"/>
      </w:rPr>
    </w:lvl>
    <w:lvl w:ilvl="1" w:tplc="04130003">
      <w:start w:val="1"/>
      <w:numFmt w:val="decimal"/>
      <w:lvlText w:val="%2."/>
      <w:lvlJc w:val="left"/>
      <w:pPr>
        <w:tabs>
          <w:tab w:val="num" w:pos="1440"/>
        </w:tabs>
        <w:ind w:left="1440" w:hanging="360"/>
      </w:pPr>
      <w:rPr>
        <w:rFonts w:cs="Times New Roman"/>
      </w:rPr>
    </w:lvl>
    <w:lvl w:ilvl="2" w:tplc="04130005">
      <w:start w:val="1"/>
      <w:numFmt w:val="decimal"/>
      <w:lvlText w:val="%3."/>
      <w:lvlJc w:val="left"/>
      <w:pPr>
        <w:tabs>
          <w:tab w:val="num" w:pos="2160"/>
        </w:tabs>
        <w:ind w:left="2160" w:hanging="360"/>
      </w:pPr>
      <w:rPr>
        <w:rFonts w:cs="Times New Roman"/>
      </w:rPr>
    </w:lvl>
    <w:lvl w:ilvl="3" w:tplc="04130001">
      <w:start w:val="1"/>
      <w:numFmt w:val="decimal"/>
      <w:lvlText w:val="%4."/>
      <w:lvlJc w:val="left"/>
      <w:pPr>
        <w:tabs>
          <w:tab w:val="num" w:pos="2880"/>
        </w:tabs>
        <w:ind w:left="2880" w:hanging="360"/>
      </w:pPr>
      <w:rPr>
        <w:rFonts w:cs="Times New Roman"/>
      </w:rPr>
    </w:lvl>
    <w:lvl w:ilvl="4" w:tplc="04130003">
      <w:start w:val="1"/>
      <w:numFmt w:val="decimal"/>
      <w:lvlText w:val="%5."/>
      <w:lvlJc w:val="left"/>
      <w:pPr>
        <w:tabs>
          <w:tab w:val="num" w:pos="3600"/>
        </w:tabs>
        <w:ind w:left="3600" w:hanging="360"/>
      </w:pPr>
      <w:rPr>
        <w:rFonts w:cs="Times New Roman"/>
      </w:rPr>
    </w:lvl>
    <w:lvl w:ilvl="5" w:tplc="04130005">
      <w:start w:val="1"/>
      <w:numFmt w:val="decimal"/>
      <w:lvlText w:val="%6."/>
      <w:lvlJc w:val="left"/>
      <w:pPr>
        <w:tabs>
          <w:tab w:val="num" w:pos="4320"/>
        </w:tabs>
        <w:ind w:left="4320" w:hanging="360"/>
      </w:pPr>
      <w:rPr>
        <w:rFonts w:cs="Times New Roman"/>
      </w:rPr>
    </w:lvl>
    <w:lvl w:ilvl="6" w:tplc="04130001">
      <w:start w:val="1"/>
      <w:numFmt w:val="decimal"/>
      <w:lvlText w:val="%7."/>
      <w:lvlJc w:val="left"/>
      <w:pPr>
        <w:tabs>
          <w:tab w:val="num" w:pos="5040"/>
        </w:tabs>
        <w:ind w:left="5040" w:hanging="360"/>
      </w:pPr>
      <w:rPr>
        <w:rFonts w:cs="Times New Roman"/>
      </w:rPr>
    </w:lvl>
    <w:lvl w:ilvl="7" w:tplc="04130003">
      <w:start w:val="1"/>
      <w:numFmt w:val="decimal"/>
      <w:lvlText w:val="%8."/>
      <w:lvlJc w:val="left"/>
      <w:pPr>
        <w:tabs>
          <w:tab w:val="num" w:pos="5760"/>
        </w:tabs>
        <w:ind w:left="5760" w:hanging="360"/>
      </w:pPr>
      <w:rPr>
        <w:rFonts w:cs="Times New Roman"/>
      </w:rPr>
    </w:lvl>
    <w:lvl w:ilvl="8" w:tplc="04130005">
      <w:start w:val="1"/>
      <w:numFmt w:val="decimal"/>
      <w:lvlText w:val="%9."/>
      <w:lvlJc w:val="left"/>
      <w:pPr>
        <w:tabs>
          <w:tab w:val="num" w:pos="6480"/>
        </w:tabs>
        <w:ind w:left="6480" w:hanging="360"/>
      </w:pPr>
      <w:rPr>
        <w:rFonts w:cs="Times New Roman"/>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A9"/>
    <w:rsid w:val="00001021"/>
    <w:rsid w:val="00001E44"/>
    <w:rsid w:val="00002B0A"/>
    <w:rsid w:val="00002C0A"/>
    <w:rsid w:val="00002D07"/>
    <w:rsid w:val="000069AA"/>
    <w:rsid w:val="00006A6D"/>
    <w:rsid w:val="000076EB"/>
    <w:rsid w:val="00011136"/>
    <w:rsid w:val="00011380"/>
    <w:rsid w:val="00011611"/>
    <w:rsid w:val="00012E91"/>
    <w:rsid w:val="00013D0F"/>
    <w:rsid w:val="00014919"/>
    <w:rsid w:val="00016243"/>
    <w:rsid w:val="0001636A"/>
    <w:rsid w:val="00016932"/>
    <w:rsid w:val="00017788"/>
    <w:rsid w:val="00017B4C"/>
    <w:rsid w:val="00017F11"/>
    <w:rsid w:val="0002047F"/>
    <w:rsid w:val="000238EA"/>
    <w:rsid w:val="000246CF"/>
    <w:rsid w:val="00024C57"/>
    <w:rsid w:val="00024F6C"/>
    <w:rsid w:val="000253D1"/>
    <w:rsid w:val="000253DF"/>
    <w:rsid w:val="00025975"/>
    <w:rsid w:val="0003255B"/>
    <w:rsid w:val="00033438"/>
    <w:rsid w:val="00033542"/>
    <w:rsid w:val="00037DF1"/>
    <w:rsid w:val="000424D1"/>
    <w:rsid w:val="00042D37"/>
    <w:rsid w:val="000434E6"/>
    <w:rsid w:val="0004565C"/>
    <w:rsid w:val="00045D79"/>
    <w:rsid w:val="000474BE"/>
    <w:rsid w:val="00050E5C"/>
    <w:rsid w:val="00051107"/>
    <w:rsid w:val="00051FC2"/>
    <w:rsid w:val="00052732"/>
    <w:rsid w:val="00052AB0"/>
    <w:rsid w:val="000530AC"/>
    <w:rsid w:val="00053DAD"/>
    <w:rsid w:val="000555F1"/>
    <w:rsid w:val="00055BE6"/>
    <w:rsid w:val="00057DA7"/>
    <w:rsid w:val="00060AFB"/>
    <w:rsid w:val="000638D0"/>
    <w:rsid w:val="000655E3"/>
    <w:rsid w:val="00066876"/>
    <w:rsid w:val="00067673"/>
    <w:rsid w:val="0007158F"/>
    <w:rsid w:val="00071F65"/>
    <w:rsid w:val="000725F8"/>
    <w:rsid w:val="00073615"/>
    <w:rsid w:val="00074689"/>
    <w:rsid w:val="00075C6C"/>
    <w:rsid w:val="0007645B"/>
    <w:rsid w:val="00077D6E"/>
    <w:rsid w:val="00080798"/>
    <w:rsid w:val="00081BE9"/>
    <w:rsid w:val="0008379B"/>
    <w:rsid w:val="0008559A"/>
    <w:rsid w:val="0008607C"/>
    <w:rsid w:val="00086223"/>
    <w:rsid w:val="00086E3B"/>
    <w:rsid w:val="00090CD9"/>
    <w:rsid w:val="0009243E"/>
    <w:rsid w:val="00093C94"/>
    <w:rsid w:val="00095418"/>
    <w:rsid w:val="00096631"/>
    <w:rsid w:val="000966A9"/>
    <w:rsid w:val="00096BF7"/>
    <w:rsid w:val="000979F6"/>
    <w:rsid w:val="000A06C9"/>
    <w:rsid w:val="000A1D24"/>
    <w:rsid w:val="000A207C"/>
    <w:rsid w:val="000A2EC4"/>
    <w:rsid w:val="000A5B02"/>
    <w:rsid w:val="000A631B"/>
    <w:rsid w:val="000B2CE1"/>
    <w:rsid w:val="000B2D6F"/>
    <w:rsid w:val="000B49C7"/>
    <w:rsid w:val="000B6F9E"/>
    <w:rsid w:val="000B7369"/>
    <w:rsid w:val="000C0347"/>
    <w:rsid w:val="000C07E2"/>
    <w:rsid w:val="000C093F"/>
    <w:rsid w:val="000C14C7"/>
    <w:rsid w:val="000C1B53"/>
    <w:rsid w:val="000C1BC2"/>
    <w:rsid w:val="000C2D2C"/>
    <w:rsid w:val="000C45D2"/>
    <w:rsid w:val="000C505E"/>
    <w:rsid w:val="000C739A"/>
    <w:rsid w:val="000D1E27"/>
    <w:rsid w:val="000D49A0"/>
    <w:rsid w:val="000E0FAD"/>
    <w:rsid w:val="000E2D28"/>
    <w:rsid w:val="000E33DB"/>
    <w:rsid w:val="000E36D0"/>
    <w:rsid w:val="000E4E35"/>
    <w:rsid w:val="000E52AA"/>
    <w:rsid w:val="000E6B9F"/>
    <w:rsid w:val="000E7BAC"/>
    <w:rsid w:val="000F0D06"/>
    <w:rsid w:val="000F0FFD"/>
    <w:rsid w:val="000F257F"/>
    <w:rsid w:val="000F30FF"/>
    <w:rsid w:val="000F5E0F"/>
    <w:rsid w:val="000F5E2A"/>
    <w:rsid w:val="000F64D1"/>
    <w:rsid w:val="000F6D17"/>
    <w:rsid w:val="000F7F8A"/>
    <w:rsid w:val="00102F19"/>
    <w:rsid w:val="00103745"/>
    <w:rsid w:val="00105F05"/>
    <w:rsid w:val="00106D8B"/>
    <w:rsid w:val="0010736B"/>
    <w:rsid w:val="001077F6"/>
    <w:rsid w:val="001101CC"/>
    <w:rsid w:val="001118DF"/>
    <w:rsid w:val="00111B12"/>
    <w:rsid w:val="00112D2A"/>
    <w:rsid w:val="001130CD"/>
    <w:rsid w:val="001131B9"/>
    <w:rsid w:val="00113CA6"/>
    <w:rsid w:val="001152A4"/>
    <w:rsid w:val="001155D8"/>
    <w:rsid w:val="00116C99"/>
    <w:rsid w:val="00117088"/>
    <w:rsid w:val="0011751C"/>
    <w:rsid w:val="001213C8"/>
    <w:rsid w:val="0012218D"/>
    <w:rsid w:val="00122A39"/>
    <w:rsid w:val="00122EC2"/>
    <w:rsid w:val="00123967"/>
    <w:rsid w:val="00123EA6"/>
    <w:rsid w:val="001244BA"/>
    <w:rsid w:val="0012571A"/>
    <w:rsid w:val="00125E2D"/>
    <w:rsid w:val="0012603A"/>
    <w:rsid w:val="0012626C"/>
    <w:rsid w:val="00127149"/>
    <w:rsid w:val="00127C09"/>
    <w:rsid w:val="00131384"/>
    <w:rsid w:val="001326DC"/>
    <w:rsid w:val="00132C05"/>
    <w:rsid w:val="00133249"/>
    <w:rsid w:val="0013450C"/>
    <w:rsid w:val="00135D12"/>
    <w:rsid w:val="001365D6"/>
    <w:rsid w:val="001366CF"/>
    <w:rsid w:val="0013684F"/>
    <w:rsid w:val="00136A20"/>
    <w:rsid w:val="00140FC6"/>
    <w:rsid w:val="00141065"/>
    <w:rsid w:val="00141D6B"/>
    <w:rsid w:val="0014325B"/>
    <w:rsid w:val="00143900"/>
    <w:rsid w:val="00143E69"/>
    <w:rsid w:val="0014404E"/>
    <w:rsid w:val="00145D72"/>
    <w:rsid w:val="00145DEC"/>
    <w:rsid w:val="0014651C"/>
    <w:rsid w:val="0015016C"/>
    <w:rsid w:val="0015123A"/>
    <w:rsid w:val="00151240"/>
    <w:rsid w:val="00151651"/>
    <w:rsid w:val="001519EB"/>
    <w:rsid w:val="0015285F"/>
    <w:rsid w:val="00152FD8"/>
    <w:rsid w:val="0015320E"/>
    <w:rsid w:val="0015409C"/>
    <w:rsid w:val="0015410B"/>
    <w:rsid w:val="00154D71"/>
    <w:rsid w:val="00155B75"/>
    <w:rsid w:val="00155D2B"/>
    <w:rsid w:val="00155D3C"/>
    <w:rsid w:val="00156992"/>
    <w:rsid w:val="00161BEB"/>
    <w:rsid w:val="00162240"/>
    <w:rsid w:val="00163733"/>
    <w:rsid w:val="00164C18"/>
    <w:rsid w:val="0016566E"/>
    <w:rsid w:val="00171F3D"/>
    <w:rsid w:val="00172ADE"/>
    <w:rsid w:val="00172CEA"/>
    <w:rsid w:val="00173785"/>
    <w:rsid w:val="00173872"/>
    <w:rsid w:val="0017425D"/>
    <w:rsid w:val="00174279"/>
    <w:rsid w:val="0017467D"/>
    <w:rsid w:val="00176916"/>
    <w:rsid w:val="0018026E"/>
    <w:rsid w:val="001808EE"/>
    <w:rsid w:val="00180AB8"/>
    <w:rsid w:val="00181A3A"/>
    <w:rsid w:val="00182000"/>
    <w:rsid w:val="00183325"/>
    <w:rsid w:val="00183392"/>
    <w:rsid w:val="00183774"/>
    <w:rsid w:val="001840F7"/>
    <w:rsid w:val="00184EAE"/>
    <w:rsid w:val="00186DCA"/>
    <w:rsid w:val="00190568"/>
    <w:rsid w:val="00191810"/>
    <w:rsid w:val="0019438E"/>
    <w:rsid w:val="00194CB7"/>
    <w:rsid w:val="00196395"/>
    <w:rsid w:val="001A0D5E"/>
    <w:rsid w:val="001A1F16"/>
    <w:rsid w:val="001A32D6"/>
    <w:rsid w:val="001A4C25"/>
    <w:rsid w:val="001A6C55"/>
    <w:rsid w:val="001A6C5A"/>
    <w:rsid w:val="001B0739"/>
    <w:rsid w:val="001B0AB8"/>
    <w:rsid w:val="001B30D7"/>
    <w:rsid w:val="001C04DF"/>
    <w:rsid w:val="001C1621"/>
    <w:rsid w:val="001C2064"/>
    <w:rsid w:val="001C4530"/>
    <w:rsid w:val="001C4A4D"/>
    <w:rsid w:val="001C72CE"/>
    <w:rsid w:val="001C77A6"/>
    <w:rsid w:val="001D075E"/>
    <w:rsid w:val="001D1268"/>
    <w:rsid w:val="001D1E20"/>
    <w:rsid w:val="001D418B"/>
    <w:rsid w:val="001D4D3E"/>
    <w:rsid w:val="001D5B09"/>
    <w:rsid w:val="001E0201"/>
    <w:rsid w:val="001E131C"/>
    <w:rsid w:val="001E15D0"/>
    <w:rsid w:val="001E2F20"/>
    <w:rsid w:val="001E3096"/>
    <w:rsid w:val="001E36CA"/>
    <w:rsid w:val="001E3CBE"/>
    <w:rsid w:val="001E3D9F"/>
    <w:rsid w:val="001E3F25"/>
    <w:rsid w:val="001E5678"/>
    <w:rsid w:val="001E64BD"/>
    <w:rsid w:val="001E6C28"/>
    <w:rsid w:val="001E6CA7"/>
    <w:rsid w:val="001E7F4C"/>
    <w:rsid w:val="001F4C20"/>
    <w:rsid w:val="001F53D8"/>
    <w:rsid w:val="001F62B0"/>
    <w:rsid w:val="001F7B3C"/>
    <w:rsid w:val="00201289"/>
    <w:rsid w:val="00203686"/>
    <w:rsid w:val="0020391F"/>
    <w:rsid w:val="00203999"/>
    <w:rsid w:val="00204E86"/>
    <w:rsid w:val="00206C98"/>
    <w:rsid w:val="00207896"/>
    <w:rsid w:val="002110EF"/>
    <w:rsid w:val="00212C68"/>
    <w:rsid w:val="00215349"/>
    <w:rsid w:val="002165E2"/>
    <w:rsid w:val="0021780F"/>
    <w:rsid w:val="002201D7"/>
    <w:rsid w:val="002209F2"/>
    <w:rsid w:val="002219F1"/>
    <w:rsid w:val="00222EDE"/>
    <w:rsid w:val="00225315"/>
    <w:rsid w:val="00225AE5"/>
    <w:rsid w:val="00226345"/>
    <w:rsid w:val="002279B7"/>
    <w:rsid w:val="00227BBF"/>
    <w:rsid w:val="00230CC6"/>
    <w:rsid w:val="002318F8"/>
    <w:rsid w:val="00231CEF"/>
    <w:rsid w:val="00232A91"/>
    <w:rsid w:val="00233213"/>
    <w:rsid w:val="00234B77"/>
    <w:rsid w:val="00235FEC"/>
    <w:rsid w:val="0023650F"/>
    <w:rsid w:val="00240243"/>
    <w:rsid w:val="00240F96"/>
    <w:rsid w:val="002420DF"/>
    <w:rsid w:val="002420FB"/>
    <w:rsid w:val="0024223E"/>
    <w:rsid w:val="00242A52"/>
    <w:rsid w:val="00247269"/>
    <w:rsid w:val="00247A01"/>
    <w:rsid w:val="00247E32"/>
    <w:rsid w:val="00251D84"/>
    <w:rsid w:val="00251E0A"/>
    <w:rsid w:val="00252147"/>
    <w:rsid w:val="00255D44"/>
    <w:rsid w:val="00256D91"/>
    <w:rsid w:val="00263F51"/>
    <w:rsid w:val="0026550F"/>
    <w:rsid w:val="00265531"/>
    <w:rsid w:val="00265B83"/>
    <w:rsid w:val="00265EC5"/>
    <w:rsid w:val="00273DF6"/>
    <w:rsid w:val="00275486"/>
    <w:rsid w:val="002755A6"/>
    <w:rsid w:val="00275DF4"/>
    <w:rsid w:val="0027633B"/>
    <w:rsid w:val="0027643C"/>
    <w:rsid w:val="00277595"/>
    <w:rsid w:val="002803FF"/>
    <w:rsid w:val="00280677"/>
    <w:rsid w:val="002810B1"/>
    <w:rsid w:val="00281C22"/>
    <w:rsid w:val="00283CA1"/>
    <w:rsid w:val="002842A6"/>
    <w:rsid w:val="00286489"/>
    <w:rsid w:val="002869C1"/>
    <w:rsid w:val="00286C8F"/>
    <w:rsid w:val="002909E7"/>
    <w:rsid w:val="002913D9"/>
    <w:rsid w:val="00291459"/>
    <w:rsid w:val="00291D2D"/>
    <w:rsid w:val="00292861"/>
    <w:rsid w:val="002938E2"/>
    <w:rsid w:val="00293DDF"/>
    <w:rsid w:val="0029434B"/>
    <w:rsid w:val="002947A1"/>
    <w:rsid w:val="00294D6C"/>
    <w:rsid w:val="00295242"/>
    <w:rsid w:val="002967E3"/>
    <w:rsid w:val="00296E75"/>
    <w:rsid w:val="002A1ACC"/>
    <w:rsid w:val="002A235F"/>
    <w:rsid w:val="002A4755"/>
    <w:rsid w:val="002A7799"/>
    <w:rsid w:val="002A7ED7"/>
    <w:rsid w:val="002B06A6"/>
    <w:rsid w:val="002B104C"/>
    <w:rsid w:val="002B2677"/>
    <w:rsid w:val="002B2D44"/>
    <w:rsid w:val="002B4A93"/>
    <w:rsid w:val="002B4DF4"/>
    <w:rsid w:val="002B56DC"/>
    <w:rsid w:val="002B6A9C"/>
    <w:rsid w:val="002B6D0E"/>
    <w:rsid w:val="002C2D91"/>
    <w:rsid w:val="002C4A6D"/>
    <w:rsid w:val="002C56F7"/>
    <w:rsid w:val="002C7D08"/>
    <w:rsid w:val="002D03E4"/>
    <w:rsid w:val="002D0F4A"/>
    <w:rsid w:val="002D407F"/>
    <w:rsid w:val="002D4862"/>
    <w:rsid w:val="002D4A3E"/>
    <w:rsid w:val="002D4DF0"/>
    <w:rsid w:val="002D4EEF"/>
    <w:rsid w:val="002D52B2"/>
    <w:rsid w:val="002D65B2"/>
    <w:rsid w:val="002E026C"/>
    <w:rsid w:val="002E16F7"/>
    <w:rsid w:val="002E241E"/>
    <w:rsid w:val="002E24DE"/>
    <w:rsid w:val="002E5F5E"/>
    <w:rsid w:val="002E69A0"/>
    <w:rsid w:val="002E779C"/>
    <w:rsid w:val="002F071E"/>
    <w:rsid w:val="002F0948"/>
    <w:rsid w:val="002F09F8"/>
    <w:rsid w:val="002F0EFD"/>
    <w:rsid w:val="002F3B4E"/>
    <w:rsid w:val="002F432D"/>
    <w:rsid w:val="002F70F8"/>
    <w:rsid w:val="002F74D3"/>
    <w:rsid w:val="002F77D8"/>
    <w:rsid w:val="002F7A63"/>
    <w:rsid w:val="00300664"/>
    <w:rsid w:val="00304063"/>
    <w:rsid w:val="003058EE"/>
    <w:rsid w:val="00306B92"/>
    <w:rsid w:val="0031185F"/>
    <w:rsid w:val="00312B31"/>
    <w:rsid w:val="00313953"/>
    <w:rsid w:val="00314351"/>
    <w:rsid w:val="00314363"/>
    <w:rsid w:val="003162D3"/>
    <w:rsid w:val="00316DE9"/>
    <w:rsid w:val="00321FAB"/>
    <w:rsid w:val="0032729A"/>
    <w:rsid w:val="00330363"/>
    <w:rsid w:val="003305D1"/>
    <w:rsid w:val="003309E3"/>
    <w:rsid w:val="00330CC3"/>
    <w:rsid w:val="003315BE"/>
    <w:rsid w:val="003316C6"/>
    <w:rsid w:val="00331724"/>
    <w:rsid w:val="003325D8"/>
    <w:rsid w:val="003326DA"/>
    <w:rsid w:val="00334E31"/>
    <w:rsid w:val="003358D3"/>
    <w:rsid w:val="00337CC1"/>
    <w:rsid w:val="003400C5"/>
    <w:rsid w:val="003403D5"/>
    <w:rsid w:val="00340EF1"/>
    <w:rsid w:val="003423A4"/>
    <w:rsid w:val="00342677"/>
    <w:rsid w:val="003431C1"/>
    <w:rsid w:val="00343D46"/>
    <w:rsid w:val="003440A9"/>
    <w:rsid w:val="00345E5A"/>
    <w:rsid w:val="003476FB"/>
    <w:rsid w:val="00350B5D"/>
    <w:rsid w:val="00350BFE"/>
    <w:rsid w:val="00353AEC"/>
    <w:rsid w:val="00354576"/>
    <w:rsid w:val="003545E9"/>
    <w:rsid w:val="003556DF"/>
    <w:rsid w:val="00355A1D"/>
    <w:rsid w:val="00357314"/>
    <w:rsid w:val="003609C4"/>
    <w:rsid w:val="0036110E"/>
    <w:rsid w:val="00361298"/>
    <w:rsid w:val="003613BC"/>
    <w:rsid w:val="003617B3"/>
    <w:rsid w:val="00362CE4"/>
    <w:rsid w:val="003641C2"/>
    <w:rsid w:val="00364F03"/>
    <w:rsid w:val="00365004"/>
    <w:rsid w:val="00365771"/>
    <w:rsid w:val="00365C29"/>
    <w:rsid w:val="003661E0"/>
    <w:rsid w:val="00366521"/>
    <w:rsid w:val="003667ED"/>
    <w:rsid w:val="00371D62"/>
    <w:rsid w:val="00373F54"/>
    <w:rsid w:val="003814B3"/>
    <w:rsid w:val="0038357F"/>
    <w:rsid w:val="00383D1C"/>
    <w:rsid w:val="003847D4"/>
    <w:rsid w:val="00384D52"/>
    <w:rsid w:val="003850AA"/>
    <w:rsid w:val="00385A14"/>
    <w:rsid w:val="00385E0E"/>
    <w:rsid w:val="00386940"/>
    <w:rsid w:val="00387B02"/>
    <w:rsid w:val="00387D8A"/>
    <w:rsid w:val="00391B81"/>
    <w:rsid w:val="00392235"/>
    <w:rsid w:val="00392DFC"/>
    <w:rsid w:val="00393098"/>
    <w:rsid w:val="00393877"/>
    <w:rsid w:val="0039639C"/>
    <w:rsid w:val="00396486"/>
    <w:rsid w:val="00397F19"/>
    <w:rsid w:val="003A10A3"/>
    <w:rsid w:val="003A314C"/>
    <w:rsid w:val="003A3AD8"/>
    <w:rsid w:val="003A7B69"/>
    <w:rsid w:val="003B05E2"/>
    <w:rsid w:val="003B0747"/>
    <w:rsid w:val="003B0E5F"/>
    <w:rsid w:val="003B18B9"/>
    <w:rsid w:val="003B4313"/>
    <w:rsid w:val="003B5001"/>
    <w:rsid w:val="003B57B6"/>
    <w:rsid w:val="003B6110"/>
    <w:rsid w:val="003B65BF"/>
    <w:rsid w:val="003B6CD2"/>
    <w:rsid w:val="003C1FA8"/>
    <w:rsid w:val="003C3E06"/>
    <w:rsid w:val="003C449B"/>
    <w:rsid w:val="003C4E90"/>
    <w:rsid w:val="003C77EB"/>
    <w:rsid w:val="003D0AAE"/>
    <w:rsid w:val="003D14B5"/>
    <w:rsid w:val="003D2036"/>
    <w:rsid w:val="003D24FE"/>
    <w:rsid w:val="003D29BD"/>
    <w:rsid w:val="003D368C"/>
    <w:rsid w:val="003D4CDB"/>
    <w:rsid w:val="003D7CEA"/>
    <w:rsid w:val="003E022D"/>
    <w:rsid w:val="003E0BCB"/>
    <w:rsid w:val="003E0EC6"/>
    <w:rsid w:val="003E15BE"/>
    <w:rsid w:val="003E26B3"/>
    <w:rsid w:val="003E3EF0"/>
    <w:rsid w:val="003E4499"/>
    <w:rsid w:val="003E5B3D"/>
    <w:rsid w:val="003E6011"/>
    <w:rsid w:val="003E6143"/>
    <w:rsid w:val="003E6C18"/>
    <w:rsid w:val="003E78C7"/>
    <w:rsid w:val="003E7A7A"/>
    <w:rsid w:val="003F2CA9"/>
    <w:rsid w:val="003F2D03"/>
    <w:rsid w:val="003F6008"/>
    <w:rsid w:val="003F6895"/>
    <w:rsid w:val="003F6F37"/>
    <w:rsid w:val="00401160"/>
    <w:rsid w:val="004017B1"/>
    <w:rsid w:val="00401CC5"/>
    <w:rsid w:val="0040323D"/>
    <w:rsid w:val="00410098"/>
    <w:rsid w:val="004108A9"/>
    <w:rsid w:val="00411EA4"/>
    <w:rsid w:val="0041468C"/>
    <w:rsid w:val="00414695"/>
    <w:rsid w:val="00416746"/>
    <w:rsid w:val="004176DC"/>
    <w:rsid w:val="00420029"/>
    <w:rsid w:val="004205A3"/>
    <w:rsid w:val="004238D9"/>
    <w:rsid w:val="00425604"/>
    <w:rsid w:val="00425B92"/>
    <w:rsid w:val="00425DF2"/>
    <w:rsid w:val="0042610E"/>
    <w:rsid w:val="00427304"/>
    <w:rsid w:val="00432B57"/>
    <w:rsid w:val="00432C0D"/>
    <w:rsid w:val="00433524"/>
    <w:rsid w:val="00433776"/>
    <w:rsid w:val="00435D92"/>
    <w:rsid w:val="00435E9D"/>
    <w:rsid w:val="004371EE"/>
    <w:rsid w:val="00443B5E"/>
    <w:rsid w:val="00444495"/>
    <w:rsid w:val="004445F8"/>
    <w:rsid w:val="00444D53"/>
    <w:rsid w:val="00446E66"/>
    <w:rsid w:val="00452911"/>
    <w:rsid w:val="00454F3B"/>
    <w:rsid w:val="00454F5B"/>
    <w:rsid w:val="004556F4"/>
    <w:rsid w:val="00456F16"/>
    <w:rsid w:val="0045794C"/>
    <w:rsid w:val="0046030F"/>
    <w:rsid w:val="00460EFB"/>
    <w:rsid w:val="004615D2"/>
    <w:rsid w:val="00461713"/>
    <w:rsid w:val="004618F0"/>
    <w:rsid w:val="00461E06"/>
    <w:rsid w:val="00461E65"/>
    <w:rsid w:val="00462582"/>
    <w:rsid w:val="00462C13"/>
    <w:rsid w:val="00463BD6"/>
    <w:rsid w:val="00463C8E"/>
    <w:rsid w:val="00465C34"/>
    <w:rsid w:val="00470E96"/>
    <w:rsid w:val="00477659"/>
    <w:rsid w:val="004803AC"/>
    <w:rsid w:val="004810C4"/>
    <w:rsid w:val="004818C2"/>
    <w:rsid w:val="00481FA9"/>
    <w:rsid w:val="0048306F"/>
    <w:rsid w:val="004848C8"/>
    <w:rsid w:val="00484A8A"/>
    <w:rsid w:val="00484C96"/>
    <w:rsid w:val="00485370"/>
    <w:rsid w:val="0048580F"/>
    <w:rsid w:val="0048615E"/>
    <w:rsid w:val="00487FA3"/>
    <w:rsid w:val="00490B41"/>
    <w:rsid w:val="00490F21"/>
    <w:rsid w:val="00492A4C"/>
    <w:rsid w:val="00494A76"/>
    <w:rsid w:val="00496BFF"/>
    <w:rsid w:val="00496FAD"/>
    <w:rsid w:val="00497842"/>
    <w:rsid w:val="004A05C5"/>
    <w:rsid w:val="004A0E3C"/>
    <w:rsid w:val="004A25A1"/>
    <w:rsid w:val="004A2F7B"/>
    <w:rsid w:val="004A477D"/>
    <w:rsid w:val="004A4DFC"/>
    <w:rsid w:val="004A6808"/>
    <w:rsid w:val="004B0A4F"/>
    <w:rsid w:val="004B106B"/>
    <w:rsid w:val="004B2C58"/>
    <w:rsid w:val="004B36E1"/>
    <w:rsid w:val="004B49C9"/>
    <w:rsid w:val="004B6485"/>
    <w:rsid w:val="004C01D4"/>
    <w:rsid w:val="004C0F2E"/>
    <w:rsid w:val="004C2B80"/>
    <w:rsid w:val="004C3A7A"/>
    <w:rsid w:val="004C446C"/>
    <w:rsid w:val="004C44A4"/>
    <w:rsid w:val="004C59AE"/>
    <w:rsid w:val="004C61E9"/>
    <w:rsid w:val="004D0CEC"/>
    <w:rsid w:val="004D1404"/>
    <w:rsid w:val="004D197A"/>
    <w:rsid w:val="004D1C5A"/>
    <w:rsid w:val="004D68A3"/>
    <w:rsid w:val="004D722D"/>
    <w:rsid w:val="004D7798"/>
    <w:rsid w:val="004D7FB6"/>
    <w:rsid w:val="004E1170"/>
    <w:rsid w:val="004E2277"/>
    <w:rsid w:val="004E334D"/>
    <w:rsid w:val="004E487E"/>
    <w:rsid w:val="004E4945"/>
    <w:rsid w:val="004E4AD7"/>
    <w:rsid w:val="004E5C8D"/>
    <w:rsid w:val="004E6951"/>
    <w:rsid w:val="004E6DFA"/>
    <w:rsid w:val="004F2CDC"/>
    <w:rsid w:val="004F42FE"/>
    <w:rsid w:val="004F4F90"/>
    <w:rsid w:val="004F55D9"/>
    <w:rsid w:val="004F72B2"/>
    <w:rsid w:val="00502CE5"/>
    <w:rsid w:val="00503369"/>
    <w:rsid w:val="00503853"/>
    <w:rsid w:val="00503C7B"/>
    <w:rsid w:val="005041FC"/>
    <w:rsid w:val="00504681"/>
    <w:rsid w:val="00504ADA"/>
    <w:rsid w:val="00505D57"/>
    <w:rsid w:val="005071D2"/>
    <w:rsid w:val="00510450"/>
    <w:rsid w:val="0051080B"/>
    <w:rsid w:val="00511540"/>
    <w:rsid w:val="00511DB3"/>
    <w:rsid w:val="00511F4B"/>
    <w:rsid w:val="00512BD1"/>
    <w:rsid w:val="00513E07"/>
    <w:rsid w:val="00516AA6"/>
    <w:rsid w:val="005208EE"/>
    <w:rsid w:val="005209B2"/>
    <w:rsid w:val="00520D0C"/>
    <w:rsid w:val="00521157"/>
    <w:rsid w:val="00521EB8"/>
    <w:rsid w:val="005234D4"/>
    <w:rsid w:val="0052484D"/>
    <w:rsid w:val="00525AAD"/>
    <w:rsid w:val="00525C6C"/>
    <w:rsid w:val="00525D77"/>
    <w:rsid w:val="00525ECB"/>
    <w:rsid w:val="00526015"/>
    <w:rsid w:val="00527243"/>
    <w:rsid w:val="00527E75"/>
    <w:rsid w:val="005306DB"/>
    <w:rsid w:val="00530E1C"/>
    <w:rsid w:val="00531D49"/>
    <w:rsid w:val="00532B8C"/>
    <w:rsid w:val="005344CB"/>
    <w:rsid w:val="0053466E"/>
    <w:rsid w:val="00535BD3"/>
    <w:rsid w:val="00536B47"/>
    <w:rsid w:val="00540423"/>
    <w:rsid w:val="00540CAA"/>
    <w:rsid w:val="00540EAB"/>
    <w:rsid w:val="00541673"/>
    <w:rsid w:val="00541B61"/>
    <w:rsid w:val="00541EA7"/>
    <w:rsid w:val="00542ACD"/>
    <w:rsid w:val="00542EAA"/>
    <w:rsid w:val="00543D25"/>
    <w:rsid w:val="00544302"/>
    <w:rsid w:val="005444F9"/>
    <w:rsid w:val="00544FBA"/>
    <w:rsid w:val="0054690A"/>
    <w:rsid w:val="00547E3A"/>
    <w:rsid w:val="00551060"/>
    <w:rsid w:val="00552E42"/>
    <w:rsid w:val="00552F73"/>
    <w:rsid w:val="00553C90"/>
    <w:rsid w:val="00553D61"/>
    <w:rsid w:val="00555F30"/>
    <w:rsid w:val="00556976"/>
    <w:rsid w:val="00560C16"/>
    <w:rsid w:val="0056298B"/>
    <w:rsid w:val="00565D8A"/>
    <w:rsid w:val="005665DD"/>
    <w:rsid w:val="00566F91"/>
    <w:rsid w:val="00570B3A"/>
    <w:rsid w:val="005727AF"/>
    <w:rsid w:val="00572C6A"/>
    <w:rsid w:val="00572CD0"/>
    <w:rsid w:val="0057353E"/>
    <w:rsid w:val="005738E1"/>
    <w:rsid w:val="005747ED"/>
    <w:rsid w:val="00574C06"/>
    <w:rsid w:val="005764F9"/>
    <w:rsid w:val="0057666D"/>
    <w:rsid w:val="00576D92"/>
    <w:rsid w:val="0058064F"/>
    <w:rsid w:val="00582C2C"/>
    <w:rsid w:val="00585381"/>
    <w:rsid w:val="0058551D"/>
    <w:rsid w:val="00585DF1"/>
    <w:rsid w:val="00586D6D"/>
    <w:rsid w:val="00587045"/>
    <w:rsid w:val="0059041B"/>
    <w:rsid w:val="00590DB7"/>
    <w:rsid w:val="005919EB"/>
    <w:rsid w:val="0059331F"/>
    <w:rsid w:val="005933DB"/>
    <w:rsid w:val="00594FB4"/>
    <w:rsid w:val="00595A68"/>
    <w:rsid w:val="00595AF5"/>
    <w:rsid w:val="00595BC3"/>
    <w:rsid w:val="005963F0"/>
    <w:rsid w:val="00596FC3"/>
    <w:rsid w:val="00597F5D"/>
    <w:rsid w:val="005A1049"/>
    <w:rsid w:val="005A4AA4"/>
    <w:rsid w:val="005A4E91"/>
    <w:rsid w:val="005A5E85"/>
    <w:rsid w:val="005A693E"/>
    <w:rsid w:val="005A73AC"/>
    <w:rsid w:val="005A7DD1"/>
    <w:rsid w:val="005A7DDC"/>
    <w:rsid w:val="005B0A6B"/>
    <w:rsid w:val="005B0B40"/>
    <w:rsid w:val="005B0B75"/>
    <w:rsid w:val="005B1035"/>
    <w:rsid w:val="005B1865"/>
    <w:rsid w:val="005B3DFA"/>
    <w:rsid w:val="005B4242"/>
    <w:rsid w:val="005B5468"/>
    <w:rsid w:val="005B5E1B"/>
    <w:rsid w:val="005B7BAC"/>
    <w:rsid w:val="005B7F55"/>
    <w:rsid w:val="005C0618"/>
    <w:rsid w:val="005C1046"/>
    <w:rsid w:val="005C1D8C"/>
    <w:rsid w:val="005C4871"/>
    <w:rsid w:val="005C4CDE"/>
    <w:rsid w:val="005C52E4"/>
    <w:rsid w:val="005C5E4A"/>
    <w:rsid w:val="005C6570"/>
    <w:rsid w:val="005C6894"/>
    <w:rsid w:val="005C6A4A"/>
    <w:rsid w:val="005C6A6A"/>
    <w:rsid w:val="005C774E"/>
    <w:rsid w:val="005D1B94"/>
    <w:rsid w:val="005D1FAF"/>
    <w:rsid w:val="005D211A"/>
    <w:rsid w:val="005D2E52"/>
    <w:rsid w:val="005D3963"/>
    <w:rsid w:val="005D5126"/>
    <w:rsid w:val="005D6EA6"/>
    <w:rsid w:val="005D79B9"/>
    <w:rsid w:val="005E1592"/>
    <w:rsid w:val="005E2DD9"/>
    <w:rsid w:val="005E2E61"/>
    <w:rsid w:val="005E32DB"/>
    <w:rsid w:val="005E419C"/>
    <w:rsid w:val="005E5B6F"/>
    <w:rsid w:val="005F02B0"/>
    <w:rsid w:val="005F061C"/>
    <w:rsid w:val="005F1495"/>
    <w:rsid w:val="005F1A99"/>
    <w:rsid w:val="005F1ECF"/>
    <w:rsid w:val="005F4903"/>
    <w:rsid w:val="005F4E9B"/>
    <w:rsid w:val="005F513E"/>
    <w:rsid w:val="005F6328"/>
    <w:rsid w:val="005F70CF"/>
    <w:rsid w:val="005F731E"/>
    <w:rsid w:val="00600AB9"/>
    <w:rsid w:val="00601A02"/>
    <w:rsid w:val="0060212E"/>
    <w:rsid w:val="006043E7"/>
    <w:rsid w:val="00607AE0"/>
    <w:rsid w:val="0061015E"/>
    <w:rsid w:val="00610277"/>
    <w:rsid w:val="006117BD"/>
    <w:rsid w:val="00611E14"/>
    <w:rsid w:val="00614CD8"/>
    <w:rsid w:val="006152D9"/>
    <w:rsid w:val="006158E7"/>
    <w:rsid w:val="00616C86"/>
    <w:rsid w:val="00616DC9"/>
    <w:rsid w:val="00617E85"/>
    <w:rsid w:val="00622EB5"/>
    <w:rsid w:val="00625911"/>
    <w:rsid w:val="006315D6"/>
    <w:rsid w:val="0063214B"/>
    <w:rsid w:val="006325FC"/>
    <w:rsid w:val="00632BBA"/>
    <w:rsid w:val="0063377C"/>
    <w:rsid w:val="00633F9F"/>
    <w:rsid w:val="00634458"/>
    <w:rsid w:val="006350A8"/>
    <w:rsid w:val="006357B5"/>
    <w:rsid w:val="00636A6C"/>
    <w:rsid w:val="00636D6D"/>
    <w:rsid w:val="006374A6"/>
    <w:rsid w:val="006410BF"/>
    <w:rsid w:val="00645FB0"/>
    <w:rsid w:val="00646DF6"/>
    <w:rsid w:val="00647158"/>
    <w:rsid w:val="006479E0"/>
    <w:rsid w:val="006500A1"/>
    <w:rsid w:val="00650999"/>
    <w:rsid w:val="006527D2"/>
    <w:rsid w:val="006528A0"/>
    <w:rsid w:val="00653A41"/>
    <w:rsid w:val="0065552F"/>
    <w:rsid w:val="00655750"/>
    <w:rsid w:val="00655BBB"/>
    <w:rsid w:val="00656F23"/>
    <w:rsid w:val="00660089"/>
    <w:rsid w:val="00662797"/>
    <w:rsid w:val="0066369A"/>
    <w:rsid w:val="00663DCE"/>
    <w:rsid w:val="00664039"/>
    <w:rsid w:val="006641C9"/>
    <w:rsid w:val="00664736"/>
    <w:rsid w:val="00665690"/>
    <w:rsid w:val="006663DF"/>
    <w:rsid w:val="0067310A"/>
    <w:rsid w:val="00673A10"/>
    <w:rsid w:val="00675F29"/>
    <w:rsid w:val="00677417"/>
    <w:rsid w:val="0067767B"/>
    <w:rsid w:val="00677E2F"/>
    <w:rsid w:val="00677EB0"/>
    <w:rsid w:val="006816AA"/>
    <w:rsid w:val="00682396"/>
    <w:rsid w:val="00682625"/>
    <w:rsid w:val="00682E2A"/>
    <w:rsid w:val="00685365"/>
    <w:rsid w:val="00685F0A"/>
    <w:rsid w:val="00686114"/>
    <w:rsid w:val="006868DF"/>
    <w:rsid w:val="00687F2C"/>
    <w:rsid w:val="00690258"/>
    <w:rsid w:val="0069043A"/>
    <w:rsid w:val="00692049"/>
    <w:rsid w:val="006933C6"/>
    <w:rsid w:val="00693735"/>
    <w:rsid w:val="00693F02"/>
    <w:rsid w:val="006951DF"/>
    <w:rsid w:val="00697ECE"/>
    <w:rsid w:val="006A0939"/>
    <w:rsid w:val="006A1013"/>
    <w:rsid w:val="006A17EF"/>
    <w:rsid w:val="006A23E7"/>
    <w:rsid w:val="006A2899"/>
    <w:rsid w:val="006A46F6"/>
    <w:rsid w:val="006A4B03"/>
    <w:rsid w:val="006A57EA"/>
    <w:rsid w:val="006A5C24"/>
    <w:rsid w:val="006A60C8"/>
    <w:rsid w:val="006A6BA0"/>
    <w:rsid w:val="006A6FBA"/>
    <w:rsid w:val="006B2B7A"/>
    <w:rsid w:val="006B677C"/>
    <w:rsid w:val="006B7ADC"/>
    <w:rsid w:val="006C083C"/>
    <w:rsid w:val="006C2269"/>
    <w:rsid w:val="006C55C4"/>
    <w:rsid w:val="006C67CF"/>
    <w:rsid w:val="006D0F06"/>
    <w:rsid w:val="006D1ECC"/>
    <w:rsid w:val="006D5A46"/>
    <w:rsid w:val="006D5B31"/>
    <w:rsid w:val="006D5EC6"/>
    <w:rsid w:val="006D7C19"/>
    <w:rsid w:val="006E16D3"/>
    <w:rsid w:val="006E44F4"/>
    <w:rsid w:val="006E4710"/>
    <w:rsid w:val="006E6F66"/>
    <w:rsid w:val="006F06B4"/>
    <w:rsid w:val="006F0F2E"/>
    <w:rsid w:val="006F23D9"/>
    <w:rsid w:val="006F26A9"/>
    <w:rsid w:val="006F2A1B"/>
    <w:rsid w:val="006F465E"/>
    <w:rsid w:val="006F6CF7"/>
    <w:rsid w:val="00702195"/>
    <w:rsid w:val="0070240B"/>
    <w:rsid w:val="007040E0"/>
    <w:rsid w:val="00707661"/>
    <w:rsid w:val="0070787E"/>
    <w:rsid w:val="00707BC5"/>
    <w:rsid w:val="00707D4C"/>
    <w:rsid w:val="00713B8C"/>
    <w:rsid w:val="0071424D"/>
    <w:rsid w:val="007170E7"/>
    <w:rsid w:val="00717787"/>
    <w:rsid w:val="00721545"/>
    <w:rsid w:val="007218F0"/>
    <w:rsid w:val="00721A4E"/>
    <w:rsid w:val="00721F51"/>
    <w:rsid w:val="007223B9"/>
    <w:rsid w:val="00722EE7"/>
    <w:rsid w:val="0072474D"/>
    <w:rsid w:val="00724C4B"/>
    <w:rsid w:val="00724D9B"/>
    <w:rsid w:val="00724F5A"/>
    <w:rsid w:val="007260D5"/>
    <w:rsid w:val="00726630"/>
    <w:rsid w:val="00730310"/>
    <w:rsid w:val="00732230"/>
    <w:rsid w:val="007331DB"/>
    <w:rsid w:val="00734FC8"/>
    <w:rsid w:val="00735081"/>
    <w:rsid w:val="0073521E"/>
    <w:rsid w:val="0073579A"/>
    <w:rsid w:val="00735923"/>
    <w:rsid w:val="0073657E"/>
    <w:rsid w:val="00736630"/>
    <w:rsid w:val="00736CD7"/>
    <w:rsid w:val="007403E5"/>
    <w:rsid w:val="0074279A"/>
    <w:rsid w:val="00744912"/>
    <w:rsid w:val="00745D44"/>
    <w:rsid w:val="0074689A"/>
    <w:rsid w:val="007477FA"/>
    <w:rsid w:val="0074780F"/>
    <w:rsid w:val="00751D64"/>
    <w:rsid w:val="007540F5"/>
    <w:rsid w:val="00754777"/>
    <w:rsid w:val="0075516B"/>
    <w:rsid w:val="007562F8"/>
    <w:rsid w:val="00756633"/>
    <w:rsid w:val="00756EBC"/>
    <w:rsid w:val="00757AA1"/>
    <w:rsid w:val="00757C0B"/>
    <w:rsid w:val="007608D3"/>
    <w:rsid w:val="00761CD6"/>
    <w:rsid w:val="007627C3"/>
    <w:rsid w:val="0076539E"/>
    <w:rsid w:val="0076588B"/>
    <w:rsid w:val="00771903"/>
    <w:rsid w:val="00773855"/>
    <w:rsid w:val="00774203"/>
    <w:rsid w:val="00775BFB"/>
    <w:rsid w:val="007807F3"/>
    <w:rsid w:val="00780F20"/>
    <w:rsid w:val="007814EC"/>
    <w:rsid w:val="00781DAE"/>
    <w:rsid w:val="0078206D"/>
    <w:rsid w:val="007824C0"/>
    <w:rsid w:val="00782D1A"/>
    <w:rsid w:val="00783100"/>
    <w:rsid w:val="00783EE5"/>
    <w:rsid w:val="00784489"/>
    <w:rsid w:val="00784A3F"/>
    <w:rsid w:val="00785065"/>
    <w:rsid w:val="00787516"/>
    <w:rsid w:val="00790911"/>
    <w:rsid w:val="007910D8"/>
    <w:rsid w:val="00792DAF"/>
    <w:rsid w:val="00792DDC"/>
    <w:rsid w:val="00793AD5"/>
    <w:rsid w:val="007955E5"/>
    <w:rsid w:val="007A27C1"/>
    <w:rsid w:val="007A2E81"/>
    <w:rsid w:val="007A44E6"/>
    <w:rsid w:val="007A470A"/>
    <w:rsid w:val="007A4CBD"/>
    <w:rsid w:val="007A4D11"/>
    <w:rsid w:val="007A5221"/>
    <w:rsid w:val="007A5902"/>
    <w:rsid w:val="007A6785"/>
    <w:rsid w:val="007B0025"/>
    <w:rsid w:val="007B1239"/>
    <w:rsid w:val="007B2165"/>
    <w:rsid w:val="007B319D"/>
    <w:rsid w:val="007B4B27"/>
    <w:rsid w:val="007B5B87"/>
    <w:rsid w:val="007B6BAA"/>
    <w:rsid w:val="007B7080"/>
    <w:rsid w:val="007B7EE5"/>
    <w:rsid w:val="007C087C"/>
    <w:rsid w:val="007C0C4E"/>
    <w:rsid w:val="007C10AA"/>
    <w:rsid w:val="007C1CFE"/>
    <w:rsid w:val="007C1E75"/>
    <w:rsid w:val="007C4BF7"/>
    <w:rsid w:val="007C53EA"/>
    <w:rsid w:val="007C5D7D"/>
    <w:rsid w:val="007C60A6"/>
    <w:rsid w:val="007C61DC"/>
    <w:rsid w:val="007C6CAE"/>
    <w:rsid w:val="007C7C62"/>
    <w:rsid w:val="007D19AB"/>
    <w:rsid w:val="007D5433"/>
    <w:rsid w:val="007D60BB"/>
    <w:rsid w:val="007D6149"/>
    <w:rsid w:val="007D6339"/>
    <w:rsid w:val="007D7666"/>
    <w:rsid w:val="007D7A8A"/>
    <w:rsid w:val="007E2343"/>
    <w:rsid w:val="007E28A1"/>
    <w:rsid w:val="007E34F6"/>
    <w:rsid w:val="007E4AA7"/>
    <w:rsid w:val="007E60EF"/>
    <w:rsid w:val="007E6F92"/>
    <w:rsid w:val="007F2C84"/>
    <w:rsid w:val="007F320A"/>
    <w:rsid w:val="007F40CC"/>
    <w:rsid w:val="007F45FD"/>
    <w:rsid w:val="007F6A8B"/>
    <w:rsid w:val="007F6AA1"/>
    <w:rsid w:val="007F6DC8"/>
    <w:rsid w:val="007F7393"/>
    <w:rsid w:val="00800270"/>
    <w:rsid w:val="00801ECE"/>
    <w:rsid w:val="0080514C"/>
    <w:rsid w:val="00805458"/>
    <w:rsid w:val="0081009A"/>
    <w:rsid w:val="008128A8"/>
    <w:rsid w:val="0081370C"/>
    <w:rsid w:val="00813BB2"/>
    <w:rsid w:val="00814013"/>
    <w:rsid w:val="00814420"/>
    <w:rsid w:val="0081790F"/>
    <w:rsid w:val="00820DC1"/>
    <w:rsid w:val="008239E2"/>
    <w:rsid w:val="00823DCA"/>
    <w:rsid w:val="00827DFE"/>
    <w:rsid w:val="0083001F"/>
    <w:rsid w:val="00830CDB"/>
    <w:rsid w:val="00830F73"/>
    <w:rsid w:val="008335E4"/>
    <w:rsid w:val="008348F7"/>
    <w:rsid w:val="00834C8B"/>
    <w:rsid w:val="00835B62"/>
    <w:rsid w:val="00835BCA"/>
    <w:rsid w:val="00836DC5"/>
    <w:rsid w:val="00837B8A"/>
    <w:rsid w:val="00840626"/>
    <w:rsid w:val="0084120C"/>
    <w:rsid w:val="0084221C"/>
    <w:rsid w:val="00843C41"/>
    <w:rsid w:val="0084477D"/>
    <w:rsid w:val="00844EFC"/>
    <w:rsid w:val="00845092"/>
    <w:rsid w:val="0084647A"/>
    <w:rsid w:val="00847FEC"/>
    <w:rsid w:val="00850521"/>
    <w:rsid w:val="008520D9"/>
    <w:rsid w:val="00852884"/>
    <w:rsid w:val="0085489C"/>
    <w:rsid w:val="00855239"/>
    <w:rsid w:val="008553E9"/>
    <w:rsid w:val="008561C4"/>
    <w:rsid w:val="008572ED"/>
    <w:rsid w:val="00862237"/>
    <w:rsid w:val="00862B67"/>
    <w:rsid w:val="00862E92"/>
    <w:rsid w:val="00863757"/>
    <w:rsid w:val="0086603F"/>
    <w:rsid w:val="00866A6B"/>
    <w:rsid w:val="00866AA2"/>
    <w:rsid w:val="00867413"/>
    <w:rsid w:val="00867531"/>
    <w:rsid w:val="00867C8A"/>
    <w:rsid w:val="00867E62"/>
    <w:rsid w:val="00867FE5"/>
    <w:rsid w:val="008702DD"/>
    <w:rsid w:val="0087052F"/>
    <w:rsid w:val="00871786"/>
    <w:rsid w:val="008723EA"/>
    <w:rsid w:val="008731E6"/>
    <w:rsid w:val="00873B90"/>
    <w:rsid w:val="008740B0"/>
    <w:rsid w:val="00874881"/>
    <w:rsid w:val="008749D8"/>
    <w:rsid w:val="008761C5"/>
    <w:rsid w:val="008765DF"/>
    <w:rsid w:val="00876E49"/>
    <w:rsid w:val="00877285"/>
    <w:rsid w:val="008811B5"/>
    <w:rsid w:val="0088303D"/>
    <w:rsid w:val="00884466"/>
    <w:rsid w:val="0088554B"/>
    <w:rsid w:val="008879AC"/>
    <w:rsid w:val="008901EE"/>
    <w:rsid w:val="00890E33"/>
    <w:rsid w:val="008914AA"/>
    <w:rsid w:val="00891F8E"/>
    <w:rsid w:val="00893830"/>
    <w:rsid w:val="00896319"/>
    <w:rsid w:val="00897110"/>
    <w:rsid w:val="00897762"/>
    <w:rsid w:val="008978CC"/>
    <w:rsid w:val="008A0029"/>
    <w:rsid w:val="008A0688"/>
    <w:rsid w:val="008A3554"/>
    <w:rsid w:val="008A5B75"/>
    <w:rsid w:val="008A6223"/>
    <w:rsid w:val="008A623C"/>
    <w:rsid w:val="008B13C8"/>
    <w:rsid w:val="008B1AA9"/>
    <w:rsid w:val="008B20B5"/>
    <w:rsid w:val="008B2110"/>
    <w:rsid w:val="008B24A3"/>
    <w:rsid w:val="008B3193"/>
    <w:rsid w:val="008B3B6F"/>
    <w:rsid w:val="008B4EA0"/>
    <w:rsid w:val="008B6E2E"/>
    <w:rsid w:val="008C1D93"/>
    <w:rsid w:val="008C2B06"/>
    <w:rsid w:val="008C2C75"/>
    <w:rsid w:val="008C3550"/>
    <w:rsid w:val="008C5A07"/>
    <w:rsid w:val="008C6E79"/>
    <w:rsid w:val="008C7A67"/>
    <w:rsid w:val="008D0966"/>
    <w:rsid w:val="008D0AEA"/>
    <w:rsid w:val="008D2551"/>
    <w:rsid w:val="008D418C"/>
    <w:rsid w:val="008D5524"/>
    <w:rsid w:val="008D6008"/>
    <w:rsid w:val="008D76B3"/>
    <w:rsid w:val="008E6335"/>
    <w:rsid w:val="008E6747"/>
    <w:rsid w:val="008E7A14"/>
    <w:rsid w:val="008F0541"/>
    <w:rsid w:val="008F2417"/>
    <w:rsid w:val="008F2812"/>
    <w:rsid w:val="008F3D95"/>
    <w:rsid w:val="008F4EE3"/>
    <w:rsid w:val="008F5A64"/>
    <w:rsid w:val="008F6800"/>
    <w:rsid w:val="008F7714"/>
    <w:rsid w:val="008F773F"/>
    <w:rsid w:val="008F7E8C"/>
    <w:rsid w:val="00901919"/>
    <w:rsid w:val="00902887"/>
    <w:rsid w:val="00904837"/>
    <w:rsid w:val="00904A40"/>
    <w:rsid w:val="009073D4"/>
    <w:rsid w:val="0091114A"/>
    <w:rsid w:val="00911749"/>
    <w:rsid w:val="00911B5C"/>
    <w:rsid w:val="0091263F"/>
    <w:rsid w:val="00912BD7"/>
    <w:rsid w:val="00913085"/>
    <w:rsid w:val="0091504D"/>
    <w:rsid w:val="009167A7"/>
    <w:rsid w:val="00922083"/>
    <w:rsid w:val="00925A6D"/>
    <w:rsid w:val="00930600"/>
    <w:rsid w:val="0093061D"/>
    <w:rsid w:val="0093093F"/>
    <w:rsid w:val="00931E2A"/>
    <w:rsid w:val="00931F16"/>
    <w:rsid w:val="0093229A"/>
    <w:rsid w:val="009324D3"/>
    <w:rsid w:val="00932CC8"/>
    <w:rsid w:val="00932F18"/>
    <w:rsid w:val="009346E1"/>
    <w:rsid w:val="00936165"/>
    <w:rsid w:val="00940978"/>
    <w:rsid w:val="009420D6"/>
    <w:rsid w:val="00942281"/>
    <w:rsid w:val="00943F49"/>
    <w:rsid w:val="00945AD6"/>
    <w:rsid w:val="00946028"/>
    <w:rsid w:val="00947414"/>
    <w:rsid w:val="00947563"/>
    <w:rsid w:val="00950A89"/>
    <w:rsid w:val="0095111D"/>
    <w:rsid w:val="00951183"/>
    <w:rsid w:val="009520C8"/>
    <w:rsid w:val="0095243C"/>
    <w:rsid w:val="00952DE2"/>
    <w:rsid w:val="009576B6"/>
    <w:rsid w:val="009607A2"/>
    <w:rsid w:val="00962300"/>
    <w:rsid w:val="00963123"/>
    <w:rsid w:val="00963F8B"/>
    <w:rsid w:val="00964D3A"/>
    <w:rsid w:val="00965402"/>
    <w:rsid w:val="0096752B"/>
    <w:rsid w:val="009703BC"/>
    <w:rsid w:val="0097164D"/>
    <w:rsid w:val="00972957"/>
    <w:rsid w:val="00974246"/>
    <w:rsid w:val="0097488A"/>
    <w:rsid w:val="00974B81"/>
    <w:rsid w:val="00974FF5"/>
    <w:rsid w:val="00976CC3"/>
    <w:rsid w:val="00981E1A"/>
    <w:rsid w:val="009837F8"/>
    <w:rsid w:val="009842D5"/>
    <w:rsid w:val="009843A9"/>
    <w:rsid w:val="009843EE"/>
    <w:rsid w:val="00984DC1"/>
    <w:rsid w:val="00984F2E"/>
    <w:rsid w:val="009860BE"/>
    <w:rsid w:val="0098699A"/>
    <w:rsid w:val="00987F1D"/>
    <w:rsid w:val="009927A8"/>
    <w:rsid w:val="00993459"/>
    <w:rsid w:val="009936F4"/>
    <w:rsid w:val="00993DB3"/>
    <w:rsid w:val="009960B2"/>
    <w:rsid w:val="0099649F"/>
    <w:rsid w:val="00997123"/>
    <w:rsid w:val="00997350"/>
    <w:rsid w:val="009A2A0E"/>
    <w:rsid w:val="009A355B"/>
    <w:rsid w:val="009A3ABB"/>
    <w:rsid w:val="009A41DD"/>
    <w:rsid w:val="009A560D"/>
    <w:rsid w:val="009A5818"/>
    <w:rsid w:val="009A699B"/>
    <w:rsid w:val="009A734E"/>
    <w:rsid w:val="009A7541"/>
    <w:rsid w:val="009A7770"/>
    <w:rsid w:val="009B0025"/>
    <w:rsid w:val="009B158C"/>
    <w:rsid w:val="009B1F07"/>
    <w:rsid w:val="009B27BC"/>
    <w:rsid w:val="009B3BCC"/>
    <w:rsid w:val="009B60CE"/>
    <w:rsid w:val="009B75AB"/>
    <w:rsid w:val="009B7A06"/>
    <w:rsid w:val="009B7F69"/>
    <w:rsid w:val="009C1220"/>
    <w:rsid w:val="009C203F"/>
    <w:rsid w:val="009C21F6"/>
    <w:rsid w:val="009C251B"/>
    <w:rsid w:val="009C2578"/>
    <w:rsid w:val="009C3C67"/>
    <w:rsid w:val="009D11B5"/>
    <w:rsid w:val="009D11F4"/>
    <w:rsid w:val="009D2E7F"/>
    <w:rsid w:val="009D4200"/>
    <w:rsid w:val="009D437D"/>
    <w:rsid w:val="009E0AD6"/>
    <w:rsid w:val="009E29A6"/>
    <w:rsid w:val="009E339B"/>
    <w:rsid w:val="009E397C"/>
    <w:rsid w:val="009E3FBD"/>
    <w:rsid w:val="009E41C7"/>
    <w:rsid w:val="009E5742"/>
    <w:rsid w:val="009E6B65"/>
    <w:rsid w:val="009E6F42"/>
    <w:rsid w:val="009E7D91"/>
    <w:rsid w:val="009F00D5"/>
    <w:rsid w:val="009F06A5"/>
    <w:rsid w:val="009F199C"/>
    <w:rsid w:val="009F53C9"/>
    <w:rsid w:val="009F563C"/>
    <w:rsid w:val="009F607B"/>
    <w:rsid w:val="009F65A7"/>
    <w:rsid w:val="009F6C94"/>
    <w:rsid w:val="009F7C65"/>
    <w:rsid w:val="009F7EF1"/>
    <w:rsid w:val="00A00BF9"/>
    <w:rsid w:val="00A011E1"/>
    <w:rsid w:val="00A01804"/>
    <w:rsid w:val="00A02BBB"/>
    <w:rsid w:val="00A0321B"/>
    <w:rsid w:val="00A07626"/>
    <w:rsid w:val="00A10019"/>
    <w:rsid w:val="00A1076D"/>
    <w:rsid w:val="00A1342B"/>
    <w:rsid w:val="00A23B64"/>
    <w:rsid w:val="00A24B01"/>
    <w:rsid w:val="00A26ED9"/>
    <w:rsid w:val="00A3045B"/>
    <w:rsid w:val="00A30954"/>
    <w:rsid w:val="00A314B3"/>
    <w:rsid w:val="00A3248F"/>
    <w:rsid w:val="00A347EE"/>
    <w:rsid w:val="00A37D1F"/>
    <w:rsid w:val="00A418F6"/>
    <w:rsid w:val="00A420F5"/>
    <w:rsid w:val="00A43425"/>
    <w:rsid w:val="00A437E6"/>
    <w:rsid w:val="00A439E0"/>
    <w:rsid w:val="00A442DE"/>
    <w:rsid w:val="00A44908"/>
    <w:rsid w:val="00A449CE"/>
    <w:rsid w:val="00A44A13"/>
    <w:rsid w:val="00A51766"/>
    <w:rsid w:val="00A51E1F"/>
    <w:rsid w:val="00A5238B"/>
    <w:rsid w:val="00A54D47"/>
    <w:rsid w:val="00A5586F"/>
    <w:rsid w:val="00A558C9"/>
    <w:rsid w:val="00A560EE"/>
    <w:rsid w:val="00A57A78"/>
    <w:rsid w:val="00A57E58"/>
    <w:rsid w:val="00A57E85"/>
    <w:rsid w:val="00A57F66"/>
    <w:rsid w:val="00A64CAE"/>
    <w:rsid w:val="00A7014C"/>
    <w:rsid w:val="00A72761"/>
    <w:rsid w:val="00A727A5"/>
    <w:rsid w:val="00A7394D"/>
    <w:rsid w:val="00A76A69"/>
    <w:rsid w:val="00A77119"/>
    <w:rsid w:val="00A8280E"/>
    <w:rsid w:val="00A828FB"/>
    <w:rsid w:val="00A82A72"/>
    <w:rsid w:val="00A857D9"/>
    <w:rsid w:val="00A862A4"/>
    <w:rsid w:val="00A8749F"/>
    <w:rsid w:val="00A87FA9"/>
    <w:rsid w:val="00A91DF6"/>
    <w:rsid w:val="00A93B73"/>
    <w:rsid w:val="00A93C8E"/>
    <w:rsid w:val="00A93F42"/>
    <w:rsid w:val="00A94A9A"/>
    <w:rsid w:val="00A95B86"/>
    <w:rsid w:val="00A97E5C"/>
    <w:rsid w:val="00A97F69"/>
    <w:rsid w:val="00AA0850"/>
    <w:rsid w:val="00AA145A"/>
    <w:rsid w:val="00AA2BA3"/>
    <w:rsid w:val="00AA3D52"/>
    <w:rsid w:val="00AA4C3D"/>
    <w:rsid w:val="00AA4CA2"/>
    <w:rsid w:val="00AA4F24"/>
    <w:rsid w:val="00AA5742"/>
    <w:rsid w:val="00AA697D"/>
    <w:rsid w:val="00AA795C"/>
    <w:rsid w:val="00AB079E"/>
    <w:rsid w:val="00AB3550"/>
    <w:rsid w:val="00AB3A2F"/>
    <w:rsid w:val="00AB3E1B"/>
    <w:rsid w:val="00AB4975"/>
    <w:rsid w:val="00AB4EC8"/>
    <w:rsid w:val="00AB761D"/>
    <w:rsid w:val="00AB7C49"/>
    <w:rsid w:val="00AC4662"/>
    <w:rsid w:val="00AC4C8A"/>
    <w:rsid w:val="00AC5354"/>
    <w:rsid w:val="00AC57CE"/>
    <w:rsid w:val="00AC5BEE"/>
    <w:rsid w:val="00AC5E9A"/>
    <w:rsid w:val="00AC6FA9"/>
    <w:rsid w:val="00AC7083"/>
    <w:rsid w:val="00AC76F4"/>
    <w:rsid w:val="00AD1AA4"/>
    <w:rsid w:val="00AD2278"/>
    <w:rsid w:val="00AD2E48"/>
    <w:rsid w:val="00AD456E"/>
    <w:rsid w:val="00AD5A16"/>
    <w:rsid w:val="00AE0348"/>
    <w:rsid w:val="00AE0906"/>
    <w:rsid w:val="00AE1156"/>
    <w:rsid w:val="00AE11A3"/>
    <w:rsid w:val="00AE257B"/>
    <w:rsid w:val="00AE3564"/>
    <w:rsid w:val="00AE38E8"/>
    <w:rsid w:val="00AE4188"/>
    <w:rsid w:val="00AE4387"/>
    <w:rsid w:val="00AE5588"/>
    <w:rsid w:val="00AE62D4"/>
    <w:rsid w:val="00AE633E"/>
    <w:rsid w:val="00AE6C73"/>
    <w:rsid w:val="00AE785C"/>
    <w:rsid w:val="00AE7B52"/>
    <w:rsid w:val="00AF10EB"/>
    <w:rsid w:val="00AF426E"/>
    <w:rsid w:val="00AF430E"/>
    <w:rsid w:val="00AF4373"/>
    <w:rsid w:val="00AF4A93"/>
    <w:rsid w:val="00AF6F86"/>
    <w:rsid w:val="00AF7600"/>
    <w:rsid w:val="00AF78D4"/>
    <w:rsid w:val="00AF7A3F"/>
    <w:rsid w:val="00B014CA"/>
    <w:rsid w:val="00B02262"/>
    <w:rsid w:val="00B02CA6"/>
    <w:rsid w:val="00B0378A"/>
    <w:rsid w:val="00B063D5"/>
    <w:rsid w:val="00B070D6"/>
    <w:rsid w:val="00B076D5"/>
    <w:rsid w:val="00B1169B"/>
    <w:rsid w:val="00B12345"/>
    <w:rsid w:val="00B124F7"/>
    <w:rsid w:val="00B17944"/>
    <w:rsid w:val="00B223F4"/>
    <w:rsid w:val="00B22510"/>
    <w:rsid w:val="00B22B5C"/>
    <w:rsid w:val="00B23537"/>
    <w:rsid w:val="00B239A2"/>
    <w:rsid w:val="00B2448C"/>
    <w:rsid w:val="00B24D81"/>
    <w:rsid w:val="00B26DDD"/>
    <w:rsid w:val="00B305FB"/>
    <w:rsid w:val="00B30B05"/>
    <w:rsid w:val="00B31349"/>
    <w:rsid w:val="00B3240D"/>
    <w:rsid w:val="00B32E6B"/>
    <w:rsid w:val="00B33725"/>
    <w:rsid w:val="00B33B14"/>
    <w:rsid w:val="00B33F61"/>
    <w:rsid w:val="00B340F4"/>
    <w:rsid w:val="00B35236"/>
    <w:rsid w:val="00B35553"/>
    <w:rsid w:val="00B35841"/>
    <w:rsid w:val="00B35AAB"/>
    <w:rsid w:val="00B36309"/>
    <w:rsid w:val="00B40422"/>
    <w:rsid w:val="00B405BB"/>
    <w:rsid w:val="00B40677"/>
    <w:rsid w:val="00B42FD6"/>
    <w:rsid w:val="00B43051"/>
    <w:rsid w:val="00B43B0D"/>
    <w:rsid w:val="00B443A8"/>
    <w:rsid w:val="00B47255"/>
    <w:rsid w:val="00B47E34"/>
    <w:rsid w:val="00B50DEF"/>
    <w:rsid w:val="00B52E85"/>
    <w:rsid w:val="00B53ED2"/>
    <w:rsid w:val="00B553D1"/>
    <w:rsid w:val="00B55423"/>
    <w:rsid w:val="00B5569C"/>
    <w:rsid w:val="00B560A6"/>
    <w:rsid w:val="00B60836"/>
    <w:rsid w:val="00B61803"/>
    <w:rsid w:val="00B62448"/>
    <w:rsid w:val="00B62AE5"/>
    <w:rsid w:val="00B639C1"/>
    <w:rsid w:val="00B63F15"/>
    <w:rsid w:val="00B63FFA"/>
    <w:rsid w:val="00B70585"/>
    <w:rsid w:val="00B73070"/>
    <w:rsid w:val="00B768D8"/>
    <w:rsid w:val="00B769B5"/>
    <w:rsid w:val="00B76DE7"/>
    <w:rsid w:val="00B77231"/>
    <w:rsid w:val="00B777FA"/>
    <w:rsid w:val="00B83610"/>
    <w:rsid w:val="00B83DAA"/>
    <w:rsid w:val="00B84564"/>
    <w:rsid w:val="00B84698"/>
    <w:rsid w:val="00B84720"/>
    <w:rsid w:val="00B85242"/>
    <w:rsid w:val="00B85531"/>
    <w:rsid w:val="00B871A1"/>
    <w:rsid w:val="00B87E48"/>
    <w:rsid w:val="00B920E7"/>
    <w:rsid w:val="00B93629"/>
    <w:rsid w:val="00B94236"/>
    <w:rsid w:val="00B96B34"/>
    <w:rsid w:val="00B97995"/>
    <w:rsid w:val="00BA0C89"/>
    <w:rsid w:val="00BA18F6"/>
    <w:rsid w:val="00BA2E7B"/>
    <w:rsid w:val="00BA5DBA"/>
    <w:rsid w:val="00BB16D9"/>
    <w:rsid w:val="00BB1A4F"/>
    <w:rsid w:val="00BB249E"/>
    <w:rsid w:val="00BB2E21"/>
    <w:rsid w:val="00BB3067"/>
    <w:rsid w:val="00BB35DD"/>
    <w:rsid w:val="00BB57EC"/>
    <w:rsid w:val="00BB612E"/>
    <w:rsid w:val="00BB66D2"/>
    <w:rsid w:val="00BB6DAD"/>
    <w:rsid w:val="00BC0AD4"/>
    <w:rsid w:val="00BC154C"/>
    <w:rsid w:val="00BC260E"/>
    <w:rsid w:val="00BC3441"/>
    <w:rsid w:val="00BC3E8D"/>
    <w:rsid w:val="00BC4EFB"/>
    <w:rsid w:val="00BC4FA5"/>
    <w:rsid w:val="00BC5E69"/>
    <w:rsid w:val="00BC7356"/>
    <w:rsid w:val="00BC74A5"/>
    <w:rsid w:val="00BD035E"/>
    <w:rsid w:val="00BD07E5"/>
    <w:rsid w:val="00BD3F19"/>
    <w:rsid w:val="00BD46F2"/>
    <w:rsid w:val="00BD64AB"/>
    <w:rsid w:val="00BD774D"/>
    <w:rsid w:val="00BD7A30"/>
    <w:rsid w:val="00BE0237"/>
    <w:rsid w:val="00BE3A8E"/>
    <w:rsid w:val="00BE463D"/>
    <w:rsid w:val="00BE55C8"/>
    <w:rsid w:val="00BE7D4E"/>
    <w:rsid w:val="00BF0329"/>
    <w:rsid w:val="00BF1C8B"/>
    <w:rsid w:val="00BF213A"/>
    <w:rsid w:val="00BF24AB"/>
    <w:rsid w:val="00BF52B2"/>
    <w:rsid w:val="00BF543C"/>
    <w:rsid w:val="00BF64E0"/>
    <w:rsid w:val="00BF75CE"/>
    <w:rsid w:val="00C007FF"/>
    <w:rsid w:val="00C01587"/>
    <w:rsid w:val="00C01869"/>
    <w:rsid w:val="00C02E1F"/>
    <w:rsid w:val="00C0398E"/>
    <w:rsid w:val="00C039B0"/>
    <w:rsid w:val="00C0570A"/>
    <w:rsid w:val="00C0697C"/>
    <w:rsid w:val="00C070C3"/>
    <w:rsid w:val="00C12F72"/>
    <w:rsid w:val="00C138C7"/>
    <w:rsid w:val="00C15817"/>
    <w:rsid w:val="00C1601F"/>
    <w:rsid w:val="00C16257"/>
    <w:rsid w:val="00C16F44"/>
    <w:rsid w:val="00C171FB"/>
    <w:rsid w:val="00C1726B"/>
    <w:rsid w:val="00C21A0A"/>
    <w:rsid w:val="00C21CB1"/>
    <w:rsid w:val="00C22C08"/>
    <w:rsid w:val="00C2456A"/>
    <w:rsid w:val="00C2519D"/>
    <w:rsid w:val="00C255ED"/>
    <w:rsid w:val="00C26E67"/>
    <w:rsid w:val="00C3084C"/>
    <w:rsid w:val="00C3256A"/>
    <w:rsid w:val="00C33787"/>
    <w:rsid w:val="00C33C7E"/>
    <w:rsid w:val="00C345B7"/>
    <w:rsid w:val="00C34D4B"/>
    <w:rsid w:val="00C35913"/>
    <w:rsid w:val="00C35B85"/>
    <w:rsid w:val="00C36D4E"/>
    <w:rsid w:val="00C41122"/>
    <w:rsid w:val="00C437A3"/>
    <w:rsid w:val="00C44234"/>
    <w:rsid w:val="00C44670"/>
    <w:rsid w:val="00C45E3A"/>
    <w:rsid w:val="00C46A0B"/>
    <w:rsid w:val="00C50119"/>
    <w:rsid w:val="00C51C65"/>
    <w:rsid w:val="00C51D75"/>
    <w:rsid w:val="00C524FD"/>
    <w:rsid w:val="00C5415B"/>
    <w:rsid w:val="00C54745"/>
    <w:rsid w:val="00C55108"/>
    <w:rsid w:val="00C57B75"/>
    <w:rsid w:val="00C609AF"/>
    <w:rsid w:val="00C60C8F"/>
    <w:rsid w:val="00C60DE4"/>
    <w:rsid w:val="00C60F6D"/>
    <w:rsid w:val="00C61E41"/>
    <w:rsid w:val="00C637B7"/>
    <w:rsid w:val="00C6519A"/>
    <w:rsid w:val="00C67695"/>
    <w:rsid w:val="00C71359"/>
    <w:rsid w:val="00C73216"/>
    <w:rsid w:val="00C73EA2"/>
    <w:rsid w:val="00C74BD9"/>
    <w:rsid w:val="00C7543B"/>
    <w:rsid w:val="00C75BF4"/>
    <w:rsid w:val="00C765FF"/>
    <w:rsid w:val="00C76AC9"/>
    <w:rsid w:val="00C8153F"/>
    <w:rsid w:val="00C8281E"/>
    <w:rsid w:val="00C83A9A"/>
    <w:rsid w:val="00C873E8"/>
    <w:rsid w:val="00C87AD3"/>
    <w:rsid w:val="00C903A6"/>
    <w:rsid w:val="00C911DD"/>
    <w:rsid w:val="00C96081"/>
    <w:rsid w:val="00CA06A8"/>
    <w:rsid w:val="00CA122F"/>
    <w:rsid w:val="00CA1D75"/>
    <w:rsid w:val="00CA30A4"/>
    <w:rsid w:val="00CA5010"/>
    <w:rsid w:val="00CA53C2"/>
    <w:rsid w:val="00CA53DA"/>
    <w:rsid w:val="00CA7977"/>
    <w:rsid w:val="00CB05B6"/>
    <w:rsid w:val="00CB101C"/>
    <w:rsid w:val="00CB20ED"/>
    <w:rsid w:val="00CB3E55"/>
    <w:rsid w:val="00CB5453"/>
    <w:rsid w:val="00CB5933"/>
    <w:rsid w:val="00CB6953"/>
    <w:rsid w:val="00CB7682"/>
    <w:rsid w:val="00CB7857"/>
    <w:rsid w:val="00CC0263"/>
    <w:rsid w:val="00CC0281"/>
    <w:rsid w:val="00CC1CEC"/>
    <w:rsid w:val="00CC2DF2"/>
    <w:rsid w:val="00CC3582"/>
    <w:rsid w:val="00CC4568"/>
    <w:rsid w:val="00CC635A"/>
    <w:rsid w:val="00CC7872"/>
    <w:rsid w:val="00CD0221"/>
    <w:rsid w:val="00CD257D"/>
    <w:rsid w:val="00CD3654"/>
    <w:rsid w:val="00CD3789"/>
    <w:rsid w:val="00CD3BDC"/>
    <w:rsid w:val="00CD4EC6"/>
    <w:rsid w:val="00CD5F05"/>
    <w:rsid w:val="00CD7227"/>
    <w:rsid w:val="00CD7429"/>
    <w:rsid w:val="00CD7743"/>
    <w:rsid w:val="00CD7A11"/>
    <w:rsid w:val="00CE08DC"/>
    <w:rsid w:val="00CE1FAD"/>
    <w:rsid w:val="00CE2BDE"/>
    <w:rsid w:val="00CE5BC0"/>
    <w:rsid w:val="00CE643C"/>
    <w:rsid w:val="00CE6D8C"/>
    <w:rsid w:val="00CF284A"/>
    <w:rsid w:val="00CF3C06"/>
    <w:rsid w:val="00CF4F2B"/>
    <w:rsid w:val="00CF703D"/>
    <w:rsid w:val="00CF739D"/>
    <w:rsid w:val="00CF7D24"/>
    <w:rsid w:val="00D003A4"/>
    <w:rsid w:val="00D04C5B"/>
    <w:rsid w:val="00D04FBA"/>
    <w:rsid w:val="00D05D23"/>
    <w:rsid w:val="00D05E85"/>
    <w:rsid w:val="00D062A6"/>
    <w:rsid w:val="00D11DF5"/>
    <w:rsid w:val="00D12439"/>
    <w:rsid w:val="00D13649"/>
    <w:rsid w:val="00D1406E"/>
    <w:rsid w:val="00D144B1"/>
    <w:rsid w:val="00D15EB9"/>
    <w:rsid w:val="00D1624C"/>
    <w:rsid w:val="00D20108"/>
    <w:rsid w:val="00D2070D"/>
    <w:rsid w:val="00D20C32"/>
    <w:rsid w:val="00D21C4D"/>
    <w:rsid w:val="00D22A87"/>
    <w:rsid w:val="00D22B4C"/>
    <w:rsid w:val="00D232CA"/>
    <w:rsid w:val="00D23BA4"/>
    <w:rsid w:val="00D26719"/>
    <w:rsid w:val="00D311E1"/>
    <w:rsid w:val="00D31624"/>
    <w:rsid w:val="00D32BA2"/>
    <w:rsid w:val="00D33338"/>
    <w:rsid w:val="00D352BC"/>
    <w:rsid w:val="00D40521"/>
    <w:rsid w:val="00D40EB1"/>
    <w:rsid w:val="00D42193"/>
    <w:rsid w:val="00D4291A"/>
    <w:rsid w:val="00D44285"/>
    <w:rsid w:val="00D4436D"/>
    <w:rsid w:val="00D44ED5"/>
    <w:rsid w:val="00D451BB"/>
    <w:rsid w:val="00D455D4"/>
    <w:rsid w:val="00D4653A"/>
    <w:rsid w:val="00D46FD5"/>
    <w:rsid w:val="00D477C0"/>
    <w:rsid w:val="00D477C5"/>
    <w:rsid w:val="00D50812"/>
    <w:rsid w:val="00D5189E"/>
    <w:rsid w:val="00D51D1D"/>
    <w:rsid w:val="00D51D93"/>
    <w:rsid w:val="00D5402B"/>
    <w:rsid w:val="00D57CC2"/>
    <w:rsid w:val="00D634BB"/>
    <w:rsid w:val="00D63E53"/>
    <w:rsid w:val="00D663E1"/>
    <w:rsid w:val="00D66AD7"/>
    <w:rsid w:val="00D671E1"/>
    <w:rsid w:val="00D71D01"/>
    <w:rsid w:val="00D71E60"/>
    <w:rsid w:val="00D72219"/>
    <w:rsid w:val="00D72DC6"/>
    <w:rsid w:val="00D7687A"/>
    <w:rsid w:val="00D7761B"/>
    <w:rsid w:val="00D7779F"/>
    <w:rsid w:val="00D77F9B"/>
    <w:rsid w:val="00D8000C"/>
    <w:rsid w:val="00D8002C"/>
    <w:rsid w:val="00D82D87"/>
    <w:rsid w:val="00D83954"/>
    <w:rsid w:val="00D84E36"/>
    <w:rsid w:val="00D857BF"/>
    <w:rsid w:val="00D8676E"/>
    <w:rsid w:val="00D8785D"/>
    <w:rsid w:val="00D87A27"/>
    <w:rsid w:val="00D902AF"/>
    <w:rsid w:val="00D913C6"/>
    <w:rsid w:val="00D94988"/>
    <w:rsid w:val="00D95F9E"/>
    <w:rsid w:val="00D97063"/>
    <w:rsid w:val="00DA275B"/>
    <w:rsid w:val="00DA38EE"/>
    <w:rsid w:val="00DA5161"/>
    <w:rsid w:val="00DA6494"/>
    <w:rsid w:val="00DB0B85"/>
    <w:rsid w:val="00DB132E"/>
    <w:rsid w:val="00DB136C"/>
    <w:rsid w:val="00DB1619"/>
    <w:rsid w:val="00DB1DB9"/>
    <w:rsid w:val="00DB2755"/>
    <w:rsid w:val="00DB4187"/>
    <w:rsid w:val="00DB43E7"/>
    <w:rsid w:val="00DB5DDF"/>
    <w:rsid w:val="00DB64F6"/>
    <w:rsid w:val="00DC048C"/>
    <w:rsid w:val="00DC207B"/>
    <w:rsid w:val="00DC362D"/>
    <w:rsid w:val="00DC425E"/>
    <w:rsid w:val="00DC6236"/>
    <w:rsid w:val="00DC71BD"/>
    <w:rsid w:val="00DC7B8F"/>
    <w:rsid w:val="00DD01E2"/>
    <w:rsid w:val="00DD2F83"/>
    <w:rsid w:val="00DD4694"/>
    <w:rsid w:val="00DD6B6F"/>
    <w:rsid w:val="00DE08F0"/>
    <w:rsid w:val="00DE112A"/>
    <w:rsid w:val="00DE1888"/>
    <w:rsid w:val="00DE1957"/>
    <w:rsid w:val="00DE28D0"/>
    <w:rsid w:val="00DE3C05"/>
    <w:rsid w:val="00DE3D5D"/>
    <w:rsid w:val="00DE51DC"/>
    <w:rsid w:val="00DE6788"/>
    <w:rsid w:val="00DE7D94"/>
    <w:rsid w:val="00DF04CB"/>
    <w:rsid w:val="00DF0976"/>
    <w:rsid w:val="00DF20FA"/>
    <w:rsid w:val="00DF2361"/>
    <w:rsid w:val="00DF33A2"/>
    <w:rsid w:val="00DF36F7"/>
    <w:rsid w:val="00DF38C5"/>
    <w:rsid w:val="00DF39B0"/>
    <w:rsid w:val="00DF3A29"/>
    <w:rsid w:val="00DF43FA"/>
    <w:rsid w:val="00DF560E"/>
    <w:rsid w:val="00E00F70"/>
    <w:rsid w:val="00E03897"/>
    <w:rsid w:val="00E04263"/>
    <w:rsid w:val="00E06260"/>
    <w:rsid w:val="00E06BEA"/>
    <w:rsid w:val="00E06E61"/>
    <w:rsid w:val="00E106A8"/>
    <w:rsid w:val="00E11093"/>
    <w:rsid w:val="00E111D2"/>
    <w:rsid w:val="00E1559A"/>
    <w:rsid w:val="00E157FB"/>
    <w:rsid w:val="00E16AA8"/>
    <w:rsid w:val="00E17890"/>
    <w:rsid w:val="00E2134C"/>
    <w:rsid w:val="00E222C0"/>
    <w:rsid w:val="00E22863"/>
    <w:rsid w:val="00E2359F"/>
    <w:rsid w:val="00E2368B"/>
    <w:rsid w:val="00E24454"/>
    <w:rsid w:val="00E24F7E"/>
    <w:rsid w:val="00E2533D"/>
    <w:rsid w:val="00E26E90"/>
    <w:rsid w:val="00E27A63"/>
    <w:rsid w:val="00E30691"/>
    <w:rsid w:val="00E31055"/>
    <w:rsid w:val="00E328DF"/>
    <w:rsid w:val="00E3299C"/>
    <w:rsid w:val="00E349B2"/>
    <w:rsid w:val="00E40D8F"/>
    <w:rsid w:val="00E42B9C"/>
    <w:rsid w:val="00E453C4"/>
    <w:rsid w:val="00E462B8"/>
    <w:rsid w:val="00E463CA"/>
    <w:rsid w:val="00E50B2F"/>
    <w:rsid w:val="00E51203"/>
    <w:rsid w:val="00E5476D"/>
    <w:rsid w:val="00E54ACA"/>
    <w:rsid w:val="00E557DF"/>
    <w:rsid w:val="00E56265"/>
    <w:rsid w:val="00E56ACA"/>
    <w:rsid w:val="00E57CCF"/>
    <w:rsid w:val="00E60918"/>
    <w:rsid w:val="00E61795"/>
    <w:rsid w:val="00E61F5A"/>
    <w:rsid w:val="00E62711"/>
    <w:rsid w:val="00E673D5"/>
    <w:rsid w:val="00E71694"/>
    <w:rsid w:val="00E72A13"/>
    <w:rsid w:val="00E72F00"/>
    <w:rsid w:val="00E775C3"/>
    <w:rsid w:val="00E7791F"/>
    <w:rsid w:val="00E77EA0"/>
    <w:rsid w:val="00E800B4"/>
    <w:rsid w:val="00E80EA7"/>
    <w:rsid w:val="00E8106F"/>
    <w:rsid w:val="00E81332"/>
    <w:rsid w:val="00E813B4"/>
    <w:rsid w:val="00E8234B"/>
    <w:rsid w:val="00E846B1"/>
    <w:rsid w:val="00E85C15"/>
    <w:rsid w:val="00E871C6"/>
    <w:rsid w:val="00E87A62"/>
    <w:rsid w:val="00E9133B"/>
    <w:rsid w:val="00E91FEF"/>
    <w:rsid w:val="00E93C16"/>
    <w:rsid w:val="00E94731"/>
    <w:rsid w:val="00E955CE"/>
    <w:rsid w:val="00E95B80"/>
    <w:rsid w:val="00E95CC3"/>
    <w:rsid w:val="00E95D17"/>
    <w:rsid w:val="00E961E0"/>
    <w:rsid w:val="00E97255"/>
    <w:rsid w:val="00EA00A1"/>
    <w:rsid w:val="00EA06B8"/>
    <w:rsid w:val="00EA08DC"/>
    <w:rsid w:val="00EA0CCA"/>
    <w:rsid w:val="00EA1201"/>
    <w:rsid w:val="00EA18CD"/>
    <w:rsid w:val="00EA2E69"/>
    <w:rsid w:val="00EA3DA4"/>
    <w:rsid w:val="00EA4B54"/>
    <w:rsid w:val="00EA669D"/>
    <w:rsid w:val="00EA6874"/>
    <w:rsid w:val="00EB1634"/>
    <w:rsid w:val="00EB198B"/>
    <w:rsid w:val="00EB216E"/>
    <w:rsid w:val="00EB27BF"/>
    <w:rsid w:val="00EB4256"/>
    <w:rsid w:val="00EB5395"/>
    <w:rsid w:val="00EB565E"/>
    <w:rsid w:val="00EB58B9"/>
    <w:rsid w:val="00EB5E8B"/>
    <w:rsid w:val="00EB7BCA"/>
    <w:rsid w:val="00EC037B"/>
    <w:rsid w:val="00EC134D"/>
    <w:rsid w:val="00EC17F3"/>
    <w:rsid w:val="00EC30CA"/>
    <w:rsid w:val="00EC32C7"/>
    <w:rsid w:val="00EC331D"/>
    <w:rsid w:val="00EC339F"/>
    <w:rsid w:val="00EC3DC5"/>
    <w:rsid w:val="00EC670A"/>
    <w:rsid w:val="00EC7877"/>
    <w:rsid w:val="00ED0055"/>
    <w:rsid w:val="00ED0FB9"/>
    <w:rsid w:val="00ED141C"/>
    <w:rsid w:val="00ED161A"/>
    <w:rsid w:val="00ED2087"/>
    <w:rsid w:val="00ED312B"/>
    <w:rsid w:val="00ED53C3"/>
    <w:rsid w:val="00ED58F3"/>
    <w:rsid w:val="00ED6CA2"/>
    <w:rsid w:val="00EE0DDF"/>
    <w:rsid w:val="00EE2369"/>
    <w:rsid w:val="00EE2AFD"/>
    <w:rsid w:val="00EE2DE1"/>
    <w:rsid w:val="00EE37B7"/>
    <w:rsid w:val="00EE49B4"/>
    <w:rsid w:val="00EE4D72"/>
    <w:rsid w:val="00EE5333"/>
    <w:rsid w:val="00EE6286"/>
    <w:rsid w:val="00EE7089"/>
    <w:rsid w:val="00EF0319"/>
    <w:rsid w:val="00EF19A4"/>
    <w:rsid w:val="00EF2AE7"/>
    <w:rsid w:val="00EF4E76"/>
    <w:rsid w:val="00EF7D78"/>
    <w:rsid w:val="00F00190"/>
    <w:rsid w:val="00F045A1"/>
    <w:rsid w:val="00F046FB"/>
    <w:rsid w:val="00F06719"/>
    <w:rsid w:val="00F10414"/>
    <w:rsid w:val="00F112AA"/>
    <w:rsid w:val="00F11C95"/>
    <w:rsid w:val="00F1358A"/>
    <w:rsid w:val="00F14E53"/>
    <w:rsid w:val="00F15311"/>
    <w:rsid w:val="00F15D94"/>
    <w:rsid w:val="00F160C9"/>
    <w:rsid w:val="00F17149"/>
    <w:rsid w:val="00F202FD"/>
    <w:rsid w:val="00F206D0"/>
    <w:rsid w:val="00F20A83"/>
    <w:rsid w:val="00F20AC1"/>
    <w:rsid w:val="00F213BC"/>
    <w:rsid w:val="00F247A5"/>
    <w:rsid w:val="00F24C3D"/>
    <w:rsid w:val="00F2648F"/>
    <w:rsid w:val="00F26607"/>
    <w:rsid w:val="00F2707B"/>
    <w:rsid w:val="00F272A3"/>
    <w:rsid w:val="00F272DD"/>
    <w:rsid w:val="00F311DA"/>
    <w:rsid w:val="00F32AF0"/>
    <w:rsid w:val="00F36571"/>
    <w:rsid w:val="00F37C30"/>
    <w:rsid w:val="00F37E2B"/>
    <w:rsid w:val="00F4063D"/>
    <w:rsid w:val="00F40740"/>
    <w:rsid w:val="00F41C70"/>
    <w:rsid w:val="00F42011"/>
    <w:rsid w:val="00F43D29"/>
    <w:rsid w:val="00F44168"/>
    <w:rsid w:val="00F44300"/>
    <w:rsid w:val="00F468BF"/>
    <w:rsid w:val="00F474FD"/>
    <w:rsid w:val="00F47A2F"/>
    <w:rsid w:val="00F47BA6"/>
    <w:rsid w:val="00F50B2F"/>
    <w:rsid w:val="00F5113D"/>
    <w:rsid w:val="00F52221"/>
    <w:rsid w:val="00F53689"/>
    <w:rsid w:val="00F53C05"/>
    <w:rsid w:val="00F5640F"/>
    <w:rsid w:val="00F56CCC"/>
    <w:rsid w:val="00F57780"/>
    <w:rsid w:val="00F57D15"/>
    <w:rsid w:val="00F57D37"/>
    <w:rsid w:val="00F6057C"/>
    <w:rsid w:val="00F60A5F"/>
    <w:rsid w:val="00F617C2"/>
    <w:rsid w:val="00F61D4A"/>
    <w:rsid w:val="00F624F3"/>
    <w:rsid w:val="00F63A92"/>
    <w:rsid w:val="00F64E74"/>
    <w:rsid w:val="00F64F40"/>
    <w:rsid w:val="00F654F9"/>
    <w:rsid w:val="00F65BDC"/>
    <w:rsid w:val="00F67052"/>
    <w:rsid w:val="00F705F4"/>
    <w:rsid w:val="00F70B9D"/>
    <w:rsid w:val="00F70C98"/>
    <w:rsid w:val="00F7252C"/>
    <w:rsid w:val="00F738AD"/>
    <w:rsid w:val="00F75D1C"/>
    <w:rsid w:val="00F76171"/>
    <w:rsid w:val="00F7659D"/>
    <w:rsid w:val="00F805E2"/>
    <w:rsid w:val="00F81523"/>
    <w:rsid w:val="00F821DC"/>
    <w:rsid w:val="00F83BC8"/>
    <w:rsid w:val="00F8410F"/>
    <w:rsid w:val="00F847A4"/>
    <w:rsid w:val="00F84A6A"/>
    <w:rsid w:val="00F84CE1"/>
    <w:rsid w:val="00F908B5"/>
    <w:rsid w:val="00F94C08"/>
    <w:rsid w:val="00F94FEC"/>
    <w:rsid w:val="00F95991"/>
    <w:rsid w:val="00F96A37"/>
    <w:rsid w:val="00F96CED"/>
    <w:rsid w:val="00FA0437"/>
    <w:rsid w:val="00FA0F67"/>
    <w:rsid w:val="00FA1C51"/>
    <w:rsid w:val="00FA3CB6"/>
    <w:rsid w:val="00FA5BC2"/>
    <w:rsid w:val="00FA7680"/>
    <w:rsid w:val="00FB3751"/>
    <w:rsid w:val="00FB3ABE"/>
    <w:rsid w:val="00FB465B"/>
    <w:rsid w:val="00FB5E7A"/>
    <w:rsid w:val="00FB6703"/>
    <w:rsid w:val="00FB6BC4"/>
    <w:rsid w:val="00FB7448"/>
    <w:rsid w:val="00FC09D4"/>
    <w:rsid w:val="00FC0DAC"/>
    <w:rsid w:val="00FC32FC"/>
    <w:rsid w:val="00FC3401"/>
    <w:rsid w:val="00FC3B4F"/>
    <w:rsid w:val="00FC3CB6"/>
    <w:rsid w:val="00FC4055"/>
    <w:rsid w:val="00FC4C1B"/>
    <w:rsid w:val="00FC61DC"/>
    <w:rsid w:val="00FC63D8"/>
    <w:rsid w:val="00FC6E69"/>
    <w:rsid w:val="00FD1DFA"/>
    <w:rsid w:val="00FD290B"/>
    <w:rsid w:val="00FD3899"/>
    <w:rsid w:val="00FD484D"/>
    <w:rsid w:val="00FD6BFB"/>
    <w:rsid w:val="00FE0429"/>
    <w:rsid w:val="00FE1334"/>
    <w:rsid w:val="00FE22CA"/>
    <w:rsid w:val="00FE2E3B"/>
    <w:rsid w:val="00FE5DB2"/>
    <w:rsid w:val="00FE6E57"/>
    <w:rsid w:val="00FE7E59"/>
    <w:rsid w:val="00FF2437"/>
    <w:rsid w:val="00FF2A7D"/>
    <w:rsid w:val="00FF350C"/>
    <w:rsid w:val="00FF7C8D"/>
    <w:rsid w:val="00FF7D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FA901A7-EC1A-4954-81BE-55682C06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lang w:val="en-US" w:eastAsia="en-US"/>
    </w:rPr>
  </w:style>
  <w:style w:type="paragraph" w:styleId="Heading1">
    <w:name w:val="heading 1"/>
    <w:basedOn w:val="Normal"/>
    <w:next w:val="Normal"/>
    <w:link w:val="Heading1Char"/>
    <w:uiPriority w:val="99"/>
    <w:qFormat/>
    <w:rsid w:val="004108A9"/>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3C4E90"/>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D671E1"/>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9"/>
    <w:qFormat/>
    <w:locked/>
    <w:rsid w:val="003850AA"/>
    <w:pPr>
      <w:keepNext/>
      <w:keepLines/>
      <w:spacing w:before="40" w:after="0"/>
      <w:outlineLvl w:val="3"/>
    </w:pPr>
    <w:rPr>
      <w:rFonts w:ascii="Cambria" w:eastAsia="Times New Roman"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108A9"/>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3C4E90"/>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D671E1"/>
    <w:rPr>
      <w:rFonts w:ascii="Calibri Light" w:hAnsi="Calibri Light" w:cs="Times New Roman"/>
      <w:color w:val="1F4D78"/>
      <w:sz w:val="24"/>
      <w:szCs w:val="24"/>
    </w:rPr>
  </w:style>
  <w:style w:type="character" w:customStyle="1" w:styleId="Heading4Char">
    <w:name w:val="Heading 4 Char"/>
    <w:basedOn w:val="DefaultParagraphFont"/>
    <w:link w:val="Heading4"/>
    <w:uiPriority w:val="99"/>
    <w:locked/>
    <w:rsid w:val="003850AA"/>
    <w:rPr>
      <w:rFonts w:ascii="Cambria" w:hAnsi="Cambria" w:cs="Times New Roman"/>
      <w:i/>
      <w:iCs/>
      <w:color w:val="365F91"/>
      <w:lang w:val="en-US" w:eastAsia="en-US"/>
    </w:rPr>
  </w:style>
  <w:style w:type="paragraph" w:customStyle="1" w:styleId="CAptiontext">
    <w:name w:val="CAption text"/>
    <w:basedOn w:val="Normal"/>
    <w:link w:val="CAptiontextChar"/>
    <w:uiPriority w:val="99"/>
    <w:rsid w:val="00787516"/>
    <w:pPr>
      <w:keepNext/>
      <w:spacing w:line="276" w:lineRule="auto"/>
    </w:pPr>
    <w:rPr>
      <w:color w:val="5B9BD5"/>
      <w:sz w:val="18"/>
      <w:szCs w:val="18"/>
    </w:rPr>
  </w:style>
  <w:style w:type="character" w:customStyle="1" w:styleId="CAptiontextChar">
    <w:name w:val="CAption text Char"/>
    <w:basedOn w:val="DefaultParagraphFont"/>
    <w:link w:val="CAptiontext"/>
    <w:uiPriority w:val="99"/>
    <w:locked/>
    <w:rsid w:val="00787516"/>
    <w:rPr>
      <w:rFonts w:cs="Times New Roman"/>
      <w:color w:val="5B9BD5"/>
      <w:sz w:val="18"/>
      <w:szCs w:val="18"/>
    </w:rPr>
  </w:style>
  <w:style w:type="paragraph" w:styleId="Caption">
    <w:name w:val="caption"/>
    <w:basedOn w:val="Normal"/>
    <w:next w:val="Normal"/>
    <w:uiPriority w:val="99"/>
    <w:qFormat/>
    <w:rsid w:val="00787516"/>
    <w:pPr>
      <w:spacing w:line="240" w:lineRule="auto"/>
    </w:pPr>
    <w:rPr>
      <w:i/>
      <w:iCs/>
      <w:color w:val="44546A"/>
      <w:sz w:val="18"/>
      <w:szCs w:val="18"/>
    </w:rPr>
  </w:style>
  <w:style w:type="character" w:styleId="Hyperlink">
    <w:name w:val="Hyperlink"/>
    <w:basedOn w:val="DefaultParagraphFont"/>
    <w:uiPriority w:val="99"/>
    <w:rsid w:val="004108A9"/>
    <w:rPr>
      <w:rFonts w:cs="Times New Roman"/>
      <w:color w:val="0563C1"/>
      <w:u w:val="single"/>
    </w:rPr>
  </w:style>
  <w:style w:type="paragraph" w:styleId="Header">
    <w:name w:val="header"/>
    <w:basedOn w:val="Normal"/>
    <w:link w:val="HeaderChar"/>
    <w:uiPriority w:val="99"/>
    <w:rsid w:val="004108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108A9"/>
    <w:rPr>
      <w:rFonts w:ascii="Calibri" w:hAnsi="Calibri" w:cs="Times New Roman"/>
    </w:rPr>
  </w:style>
  <w:style w:type="paragraph" w:styleId="Footer">
    <w:name w:val="footer"/>
    <w:basedOn w:val="Normal"/>
    <w:link w:val="FooterChar"/>
    <w:uiPriority w:val="99"/>
    <w:rsid w:val="004108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108A9"/>
    <w:rPr>
      <w:rFonts w:ascii="Calibri" w:hAnsi="Calibri" w:cs="Times New Roman"/>
    </w:rPr>
  </w:style>
  <w:style w:type="table" w:styleId="TableGrid">
    <w:name w:val="Table Grid"/>
    <w:basedOn w:val="TableNormal"/>
    <w:uiPriority w:val="99"/>
    <w:rsid w:val="008B319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157"/>
    <w:rPr>
      <w:rFonts w:cs="Times New Roman"/>
      <w:color w:val="808080"/>
    </w:rPr>
  </w:style>
  <w:style w:type="character" w:styleId="CommentReference">
    <w:name w:val="annotation reference"/>
    <w:basedOn w:val="DefaultParagraphFont"/>
    <w:uiPriority w:val="99"/>
    <w:semiHidden/>
    <w:rsid w:val="00CF284A"/>
    <w:rPr>
      <w:rFonts w:cs="Times New Roman"/>
      <w:sz w:val="16"/>
      <w:szCs w:val="16"/>
    </w:rPr>
  </w:style>
  <w:style w:type="paragraph" w:styleId="CommentText">
    <w:name w:val="annotation text"/>
    <w:basedOn w:val="Normal"/>
    <w:link w:val="CommentTextChar"/>
    <w:uiPriority w:val="99"/>
    <w:rsid w:val="00CF284A"/>
    <w:pPr>
      <w:spacing w:line="240" w:lineRule="auto"/>
    </w:pPr>
    <w:rPr>
      <w:sz w:val="20"/>
      <w:szCs w:val="20"/>
    </w:rPr>
  </w:style>
  <w:style w:type="character" w:customStyle="1" w:styleId="CommentTextChar">
    <w:name w:val="Comment Text Char"/>
    <w:basedOn w:val="DefaultParagraphFont"/>
    <w:link w:val="CommentText"/>
    <w:uiPriority w:val="99"/>
    <w:locked/>
    <w:rsid w:val="00CF284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CF284A"/>
    <w:rPr>
      <w:b/>
      <w:bCs/>
    </w:rPr>
  </w:style>
  <w:style w:type="character" w:customStyle="1" w:styleId="CommentSubjectChar">
    <w:name w:val="Comment Subject Char"/>
    <w:basedOn w:val="CommentTextChar"/>
    <w:link w:val="CommentSubject"/>
    <w:uiPriority w:val="99"/>
    <w:semiHidden/>
    <w:locked/>
    <w:rsid w:val="00CF284A"/>
    <w:rPr>
      <w:rFonts w:ascii="Calibri" w:hAnsi="Calibri" w:cs="Times New Roman"/>
      <w:b/>
      <w:bCs/>
      <w:sz w:val="20"/>
      <w:szCs w:val="20"/>
    </w:rPr>
  </w:style>
  <w:style w:type="paragraph" w:styleId="BalloonText">
    <w:name w:val="Balloon Text"/>
    <w:basedOn w:val="Normal"/>
    <w:link w:val="BalloonTextChar"/>
    <w:uiPriority w:val="99"/>
    <w:semiHidden/>
    <w:rsid w:val="00CF2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F284A"/>
    <w:rPr>
      <w:rFonts w:ascii="Segoe UI" w:hAnsi="Segoe UI" w:cs="Segoe UI"/>
      <w:sz w:val="18"/>
      <w:szCs w:val="18"/>
    </w:rPr>
  </w:style>
  <w:style w:type="paragraph" w:styleId="Revision">
    <w:name w:val="Revision"/>
    <w:hidden/>
    <w:uiPriority w:val="99"/>
    <w:semiHidden/>
    <w:rsid w:val="00CF284A"/>
    <w:rPr>
      <w:lang w:val="en-US" w:eastAsia="en-US"/>
    </w:rPr>
  </w:style>
  <w:style w:type="character" w:styleId="IntenseEmphasis">
    <w:name w:val="Intense Emphasis"/>
    <w:basedOn w:val="DefaultParagraphFont"/>
    <w:uiPriority w:val="99"/>
    <w:qFormat/>
    <w:rsid w:val="003476FB"/>
    <w:rPr>
      <w:rFonts w:cs="Times New Roman"/>
      <w:i/>
      <w:iCs/>
      <w:color w:val="5B9BD5"/>
    </w:rPr>
  </w:style>
  <w:style w:type="paragraph" w:styleId="ListParagraph">
    <w:name w:val="List Paragraph"/>
    <w:basedOn w:val="Normal"/>
    <w:uiPriority w:val="99"/>
    <w:qFormat/>
    <w:rsid w:val="00FA0F67"/>
    <w:pPr>
      <w:ind w:left="720"/>
      <w:contextualSpacing/>
    </w:pPr>
  </w:style>
  <w:style w:type="table" w:customStyle="1" w:styleId="TableGrid1">
    <w:name w:val="Table Grid1"/>
    <w:uiPriority w:val="99"/>
    <w:rsid w:val="002F70F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105F05"/>
    <w:rPr>
      <w:rFonts w:cs="Times New Roman"/>
      <w:color w:val="954F72"/>
      <w:u w:val="single"/>
    </w:rPr>
  </w:style>
  <w:style w:type="paragraph" w:customStyle="1" w:styleId="Default">
    <w:name w:val="Default"/>
    <w:link w:val="DefaultChar"/>
    <w:uiPriority w:val="99"/>
    <w:rsid w:val="00850521"/>
    <w:pPr>
      <w:autoSpaceDE w:val="0"/>
      <w:autoSpaceDN w:val="0"/>
      <w:adjustRightInd w:val="0"/>
    </w:pPr>
    <w:rPr>
      <w:rFonts w:cs="Calibri"/>
      <w:color w:val="000000"/>
      <w:sz w:val="24"/>
      <w:szCs w:val="24"/>
    </w:rPr>
  </w:style>
  <w:style w:type="character" w:customStyle="1" w:styleId="highlight">
    <w:name w:val="highlight"/>
    <w:basedOn w:val="DefaultParagraphFont"/>
    <w:uiPriority w:val="99"/>
    <w:rsid w:val="0014404E"/>
    <w:rPr>
      <w:rFonts w:cs="Times New Roman"/>
    </w:rPr>
  </w:style>
  <w:style w:type="paragraph" w:customStyle="1" w:styleId="EHD">
    <w:name w:val="EHD"/>
    <w:basedOn w:val="Default"/>
    <w:link w:val="EHDChar"/>
    <w:uiPriority w:val="99"/>
    <w:rsid w:val="000A5B02"/>
    <w:pPr>
      <w:spacing w:line="480" w:lineRule="auto"/>
    </w:pPr>
    <w:rPr>
      <w:rFonts w:ascii="Times New Roman" w:eastAsia="Times New Roman" w:hAnsi="Times New Roman"/>
    </w:rPr>
  </w:style>
  <w:style w:type="character" w:customStyle="1" w:styleId="DefaultChar">
    <w:name w:val="Default Char"/>
    <w:basedOn w:val="DefaultParagraphFont"/>
    <w:link w:val="Default"/>
    <w:uiPriority w:val="99"/>
    <w:locked/>
    <w:rsid w:val="000A5B02"/>
    <w:rPr>
      <w:rFonts w:cs="Calibri"/>
      <w:color w:val="000000"/>
      <w:sz w:val="24"/>
      <w:szCs w:val="24"/>
      <w:lang w:val="nl-NL" w:eastAsia="nl-NL" w:bidi="ar-SA"/>
    </w:rPr>
  </w:style>
  <w:style w:type="character" w:customStyle="1" w:styleId="EHDChar">
    <w:name w:val="EHD Char"/>
    <w:basedOn w:val="DefaultChar"/>
    <w:link w:val="EHD"/>
    <w:uiPriority w:val="99"/>
    <w:locked/>
    <w:rsid w:val="000A5B02"/>
    <w:rPr>
      <w:rFonts w:ascii="Times New Roman" w:hAnsi="Times New Roman" w:cs="Calibri"/>
      <w:color w:val="000000"/>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6093">
      <w:marLeft w:val="0"/>
      <w:marRight w:val="0"/>
      <w:marTop w:val="0"/>
      <w:marBottom w:val="0"/>
      <w:divBdr>
        <w:top w:val="none" w:sz="0" w:space="0" w:color="auto"/>
        <w:left w:val="none" w:sz="0" w:space="0" w:color="auto"/>
        <w:bottom w:val="none" w:sz="0" w:space="0" w:color="auto"/>
        <w:right w:val="none" w:sz="0" w:space="0" w:color="auto"/>
      </w:divBdr>
    </w:div>
    <w:div w:id="196506095">
      <w:marLeft w:val="0"/>
      <w:marRight w:val="0"/>
      <w:marTop w:val="0"/>
      <w:marBottom w:val="0"/>
      <w:divBdr>
        <w:top w:val="none" w:sz="0" w:space="0" w:color="auto"/>
        <w:left w:val="none" w:sz="0" w:space="0" w:color="auto"/>
        <w:bottom w:val="none" w:sz="0" w:space="0" w:color="auto"/>
        <w:right w:val="none" w:sz="0" w:space="0" w:color="auto"/>
      </w:divBdr>
    </w:div>
    <w:div w:id="196506096">
      <w:marLeft w:val="0"/>
      <w:marRight w:val="0"/>
      <w:marTop w:val="0"/>
      <w:marBottom w:val="0"/>
      <w:divBdr>
        <w:top w:val="none" w:sz="0" w:space="0" w:color="auto"/>
        <w:left w:val="none" w:sz="0" w:space="0" w:color="auto"/>
        <w:bottom w:val="none" w:sz="0" w:space="0" w:color="auto"/>
        <w:right w:val="none" w:sz="0" w:space="0" w:color="auto"/>
      </w:divBdr>
      <w:divsChild>
        <w:div w:id="196506094">
          <w:marLeft w:val="0"/>
          <w:marRight w:val="0"/>
          <w:marTop w:val="0"/>
          <w:marBottom w:val="0"/>
          <w:divBdr>
            <w:top w:val="none" w:sz="0" w:space="0" w:color="auto"/>
            <w:left w:val="none" w:sz="0" w:space="0" w:color="auto"/>
            <w:bottom w:val="none" w:sz="0" w:space="0" w:color="auto"/>
            <w:right w:val="none" w:sz="0" w:space="0" w:color="auto"/>
          </w:divBdr>
        </w:div>
        <w:div w:id="196506099">
          <w:marLeft w:val="0"/>
          <w:marRight w:val="0"/>
          <w:marTop w:val="0"/>
          <w:marBottom w:val="0"/>
          <w:divBdr>
            <w:top w:val="none" w:sz="0" w:space="0" w:color="auto"/>
            <w:left w:val="none" w:sz="0" w:space="0" w:color="auto"/>
            <w:bottom w:val="none" w:sz="0" w:space="0" w:color="auto"/>
            <w:right w:val="none" w:sz="0" w:space="0" w:color="auto"/>
          </w:divBdr>
        </w:div>
      </w:divsChild>
    </w:div>
    <w:div w:id="196506097">
      <w:marLeft w:val="0"/>
      <w:marRight w:val="0"/>
      <w:marTop w:val="0"/>
      <w:marBottom w:val="0"/>
      <w:divBdr>
        <w:top w:val="none" w:sz="0" w:space="0" w:color="auto"/>
        <w:left w:val="none" w:sz="0" w:space="0" w:color="auto"/>
        <w:bottom w:val="none" w:sz="0" w:space="0" w:color="auto"/>
        <w:right w:val="none" w:sz="0" w:space="0" w:color="auto"/>
      </w:divBdr>
    </w:div>
    <w:div w:id="196506098">
      <w:marLeft w:val="0"/>
      <w:marRight w:val="0"/>
      <w:marTop w:val="0"/>
      <w:marBottom w:val="0"/>
      <w:divBdr>
        <w:top w:val="none" w:sz="0" w:space="0" w:color="auto"/>
        <w:left w:val="none" w:sz="0" w:space="0" w:color="auto"/>
        <w:bottom w:val="none" w:sz="0" w:space="0" w:color="auto"/>
        <w:right w:val="none" w:sz="0" w:space="0" w:color="auto"/>
      </w:divBdr>
    </w:div>
    <w:div w:id="196506100">
      <w:marLeft w:val="0"/>
      <w:marRight w:val="0"/>
      <w:marTop w:val="0"/>
      <w:marBottom w:val="0"/>
      <w:divBdr>
        <w:top w:val="none" w:sz="0" w:space="0" w:color="auto"/>
        <w:left w:val="none" w:sz="0" w:space="0" w:color="auto"/>
        <w:bottom w:val="none" w:sz="0" w:space="0" w:color="auto"/>
        <w:right w:val="none" w:sz="0" w:space="0" w:color="auto"/>
      </w:divBdr>
    </w:div>
    <w:div w:id="196506101">
      <w:marLeft w:val="0"/>
      <w:marRight w:val="0"/>
      <w:marTop w:val="0"/>
      <w:marBottom w:val="0"/>
      <w:divBdr>
        <w:top w:val="none" w:sz="0" w:space="0" w:color="auto"/>
        <w:left w:val="none" w:sz="0" w:space="0" w:color="auto"/>
        <w:bottom w:val="none" w:sz="0" w:space="0" w:color="auto"/>
        <w:right w:val="none" w:sz="0" w:space="0" w:color="auto"/>
      </w:divBdr>
    </w:div>
    <w:div w:id="196506102">
      <w:marLeft w:val="0"/>
      <w:marRight w:val="0"/>
      <w:marTop w:val="0"/>
      <w:marBottom w:val="0"/>
      <w:divBdr>
        <w:top w:val="none" w:sz="0" w:space="0" w:color="auto"/>
        <w:left w:val="none" w:sz="0" w:space="0" w:color="auto"/>
        <w:bottom w:val="none" w:sz="0" w:space="0" w:color="auto"/>
        <w:right w:val="none" w:sz="0" w:space="0" w:color="auto"/>
      </w:divBdr>
    </w:div>
    <w:div w:id="196506103">
      <w:marLeft w:val="0"/>
      <w:marRight w:val="0"/>
      <w:marTop w:val="0"/>
      <w:marBottom w:val="0"/>
      <w:divBdr>
        <w:top w:val="none" w:sz="0" w:space="0" w:color="auto"/>
        <w:left w:val="none" w:sz="0" w:space="0" w:color="auto"/>
        <w:bottom w:val="none" w:sz="0" w:space="0" w:color="auto"/>
        <w:right w:val="none" w:sz="0" w:space="0" w:color="auto"/>
      </w:divBdr>
    </w:div>
    <w:div w:id="196506104">
      <w:marLeft w:val="0"/>
      <w:marRight w:val="0"/>
      <w:marTop w:val="0"/>
      <w:marBottom w:val="0"/>
      <w:divBdr>
        <w:top w:val="none" w:sz="0" w:space="0" w:color="auto"/>
        <w:left w:val="none" w:sz="0" w:space="0" w:color="auto"/>
        <w:bottom w:val="none" w:sz="0" w:space="0" w:color="auto"/>
        <w:right w:val="none" w:sz="0" w:space="0" w:color="auto"/>
      </w:divBdr>
    </w:div>
    <w:div w:id="196506105">
      <w:marLeft w:val="0"/>
      <w:marRight w:val="0"/>
      <w:marTop w:val="0"/>
      <w:marBottom w:val="0"/>
      <w:divBdr>
        <w:top w:val="none" w:sz="0" w:space="0" w:color="auto"/>
        <w:left w:val="none" w:sz="0" w:space="0" w:color="auto"/>
        <w:bottom w:val="none" w:sz="0" w:space="0" w:color="auto"/>
        <w:right w:val="none" w:sz="0" w:space="0" w:color="auto"/>
      </w:divBdr>
    </w:div>
    <w:div w:id="196506106">
      <w:marLeft w:val="0"/>
      <w:marRight w:val="0"/>
      <w:marTop w:val="0"/>
      <w:marBottom w:val="0"/>
      <w:divBdr>
        <w:top w:val="none" w:sz="0" w:space="0" w:color="auto"/>
        <w:left w:val="none" w:sz="0" w:space="0" w:color="auto"/>
        <w:bottom w:val="none" w:sz="0" w:space="0" w:color="auto"/>
        <w:right w:val="none" w:sz="0" w:space="0" w:color="auto"/>
      </w:divBdr>
    </w:div>
    <w:div w:id="196506107">
      <w:marLeft w:val="0"/>
      <w:marRight w:val="0"/>
      <w:marTop w:val="0"/>
      <w:marBottom w:val="0"/>
      <w:divBdr>
        <w:top w:val="none" w:sz="0" w:space="0" w:color="auto"/>
        <w:left w:val="none" w:sz="0" w:space="0" w:color="auto"/>
        <w:bottom w:val="none" w:sz="0" w:space="0" w:color="auto"/>
        <w:right w:val="none" w:sz="0" w:space="0" w:color="auto"/>
      </w:divBdr>
    </w:div>
    <w:div w:id="196506108">
      <w:marLeft w:val="0"/>
      <w:marRight w:val="0"/>
      <w:marTop w:val="0"/>
      <w:marBottom w:val="0"/>
      <w:divBdr>
        <w:top w:val="none" w:sz="0" w:space="0" w:color="auto"/>
        <w:left w:val="none" w:sz="0" w:space="0" w:color="auto"/>
        <w:bottom w:val="none" w:sz="0" w:space="0" w:color="auto"/>
        <w:right w:val="none" w:sz="0" w:space="0" w:color="auto"/>
      </w:divBdr>
    </w:div>
    <w:div w:id="196506109">
      <w:marLeft w:val="0"/>
      <w:marRight w:val="0"/>
      <w:marTop w:val="0"/>
      <w:marBottom w:val="0"/>
      <w:divBdr>
        <w:top w:val="none" w:sz="0" w:space="0" w:color="auto"/>
        <w:left w:val="none" w:sz="0" w:space="0" w:color="auto"/>
        <w:bottom w:val="none" w:sz="0" w:space="0" w:color="auto"/>
        <w:right w:val="none" w:sz="0" w:space="0" w:color="auto"/>
      </w:divBdr>
    </w:div>
    <w:div w:id="196506110">
      <w:marLeft w:val="0"/>
      <w:marRight w:val="0"/>
      <w:marTop w:val="0"/>
      <w:marBottom w:val="0"/>
      <w:divBdr>
        <w:top w:val="none" w:sz="0" w:space="0" w:color="auto"/>
        <w:left w:val="none" w:sz="0" w:space="0" w:color="auto"/>
        <w:bottom w:val="none" w:sz="0" w:space="0" w:color="auto"/>
        <w:right w:val="none" w:sz="0" w:space="0" w:color="auto"/>
      </w:divBdr>
    </w:div>
    <w:div w:id="196506111">
      <w:marLeft w:val="0"/>
      <w:marRight w:val="0"/>
      <w:marTop w:val="0"/>
      <w:marBottom w:val="0"/>
      <w:divBdr>
        <w:top w:val="none" w:sz="0" w:space="0" w:color="auto"/>
        <w:left w:val="none" w:sz="0" w:space="0" w:color="auto"/>
        <w:bottom w:val="none" w:sz="0" w:space="0" w:color="auto"/>
        <w:right w:val="none" w:sz="0" w:space="0" w:color="auto"/>
      </w:divBdr>
    </w:div>
    <w:div w:id="196506112">
      <w:marLeft w:val="0"/>
      <w:marRight w:val="0"/>
      <w:marTop w:val="0"/>
      <w:marBottom w:val="0"/>
      <w:divBdr>
        <w:top w:val="none" w:sz="0" w:space="0" w:color="auto"/>
        <w:left w:val="none" w:sz="0" w:space="0" w:color="auto"/>
        <w:bottom w:val="none" w:sz="0" w:space="0" w:color="auto"/>
        <w:right w:val="none" w:sz="0" w:space="0" w:color="auto"/>
      </w:divBdr>
    </w:div>
    <w:div w:id="196506113">
      <w:marLeft w:val="0"/>
      <w:marRight w:val="0"/>
      <w:marTop w:val="0"/>
      <w:marBottom w:val="0"/>
      <w:divBdr>
        <w:top w:val="none" w:sz="0" w:space="0" w:color="auto"/>
        <w:left w:val="none" w:sz="0" w:space="0" w:color="auto"/>
        <w:bottom w:val="none" w:sz="0" w:space="0" w:color="auto"/>
        <w:right w:val="none" w:sz="0" w:space="0" w:color="auto"/>
      </w:divBdr>
    </w:div>
    <w:div w:id="196506114">
      <w:marLeft w:val="0"/>
      <w:marRight w:val="0"/>
      <w:marTop w:val="0"/>
      <w:marBottom w:val="0"/>
      <w:divBdr>
        <w:top w:val="none" w:sz="0" w:space="0" w:color="auto"/>
        <w:left w:val="none" w:sz="0" w:space="0" w:color="auto"/>
        <w:bottom w:val="none" w:sz="0" w:space="0" w:color="auto"/>
        <w:right w:val="none" w:sz="0" w:space="0" w:color="auto"/>
      </w:divBdr>
    </w:div>
    <w:div w:id="196506115">
      <w:marLeft w:val="0"/>
      <w:marRight w:val="0"/>
      <w:marTop w:val="0"/>
      <w:marBottom w:val="0"/>
      <w:divBdr>
        <w:top w:val="none" w:sz="0" w:space="0" w:color="auto"/>
        <w:left w:val="none" w:sz="0" w:space="0" w:color="auto"/>
        <w:bottom w:val="none" w:sz="0" w:space="0" w:color="auto"/>
        <w:right w:val="none" w:sz="0" w:space="0" w:color="auto"/>
      </w:divBdr>
    </w:div>
    <w:div w:id="196506116">
      <w:marLeft w:val="0"/>
      <w:marRight w:val="0"/>
      <w:marTop w:val="0"/>
      <w:marBottom w:val="0"/>
      <w:divBdr>
        <w:top w:val="none" w:sz="0" w:space="0" w:color="auto"/>
        <w:left w:val="none" w:sz="0" w:space="0" w:color="auto"/>
        <w:bottom w:val="none" w:sz="0" w:space="0" w:color="auto"/>
        <w:right w:val="none" w:sz="0" w:space="0" w:color="auto"/>
      </w:divBdr>
    </w:div>
    <w:div w:id="196506117">
      <w:marLeft w:val="0"/>
      <w:marRight w:val="0"/>
      <w:marTop w:val="0"/>
      <w:marBottom w:val="0"/>
      <w:divBdr>
        <w:top w:val="none" w:sz="0" w:space="0" w:color="auto"/>
        <w:left w:val="none" w:sz="0" w:space="0" w:color="auto"/>
        <w:bottom w:val="none" w:sz="0" w:space="0" w:color="auto"/>
        <w:right w:val="none" w:sz="0" w:space="0" w:color="auto"/>
      </w:divBdr>
    </w:div>
    <w:div w:id="196506118">
      <w:marLeft w:val="0"/>
      <w:marRight w:val="0"/>
      <w:marTop w:val="0"/>
      <w:marBottom w:val="0"/>
      <w:divBdr>
        <w:top w:val="none" w:sz="0" w:space="0" w:color="auto"/>
        <w:left w:val="none" w:sz="0" w:space="0" w:color="auto"/>
        <w:bottom w:val="none" w:sz="0" w:space="0" w:color="auto"/>
        <w:right w:val="none" w:sz="0" w:space="0" w:color="auto"/>
      </w:divBdr>
    </w:div>
    <w:div w:id="196506119">
      <w:marLeft w:val="0"/>
      <w:marRight w:val="0"/>
      <w:marTop w:val="0"/>
      <w:marBottom w:val="0"/>
      <w:divBdr>
        <w:top w:val="none" w:sz="0" w:space="0" w:color="auto"/>
        <w:left w:val="none" w:sz="0" w:space="0" w:color="auto"/>
        <w:bottom w:val="none" w:sz="0" w:space="0" w:color="auto"/>
        <w:right w:val="none" w:sz="0" w:space="0" w:color="auto"/>
      </w:divBdr>
    </w:div>
    <w:div w:id="196506120">
      <w:marLeft w:val="0"/>
      <w:marRight w:val="0"/>
      <w:marTop w:val="0"/>
      <w:marBottom w:val="0"/>
      <w:divBdr>
        <w:top w:val="none" w:sz="0" w:space="0" w:color="auto"/>
        <w:left w:val="none" w:sz="0" w:space="0" w:color="auto"/>
        <w:bottom w:val="none" w:sz="0" w:space="0" w:color="auto"/>
        <w:right w:val="none" w:sz="0" w:space="0" w:color="auto"/>
      </w:divBdr>
    </w:div>
    <w:div w:id="196506121">
      <w:marLeft w:val="0"/>
      <w:marRight w:val="0"/>
      <w:marTop w:val="0"/>
      <w:marBottom w:val="0"/>
      <w:divBdr>
        <w:top w:val="none" w:sz="0" w:space="0" w:color="auto"/>
        <w:left w:val="none" w:sz="0" w:space="0" w:color="auto"/>
        <w:bottom w:val="none" w:sz="0" w:space="0" w:color="auto"/>
        <w:right w:val="none" w:sz="0" w:space="0" w:color="auto"/>
      </w:divBdr>
    </w:div>
    <w:div w:id="196506122">
      <w:marLeft w:val="0"/>
      <w:marRight w:val="0"/>
      <w:marTop w:val="0"/>
      <w:marBottom w:val="0"/>
      <w:divBdr>
        <w:top w:val="none" w:sz="0" w:space="0" w:color="auto"/>
        <w:left w:val="none" w:sz="0" w:space="0" w:color="auto"/>
        <w:bottom w:val="none" w:sz="0" w:space="0" w:color="auto"/>
        <w:right w:val="none" w:sz="0" w:space="0" w:color="auto"/>
      </w:divBdr>
    </w:div>
    <w:div w:id="196506123">
      <w:marLeft w:val="0"/>
      <w:marRight w:val="0"/>
      <w:marTop w:val="0"/>
      <w:marBottom w:val="0"/>
      <w:divBdr>
        <w:top w:val="none" w:sz="0" w:space="0" w:color="auto"/>
        <w:left w:val="none" w:sz="0" w:space="0" w:color="auto"/>
        <w:bottom w:val="none" w:sz="0" w:space="0" w:color="auto"/>
        <w:right w:val="none" w:sz="0" w:space="0" w:color="auto"/>
      </w:divBdr>
    </w:div>
    <w:div w:id="196506124">
      <w:marLeft w:val="0"/>
      <w:marRight w:val="0"/>
      <w:marTop w:val="0"/>
      <w:marBottom w:val="0"/>
      <w:divBdr>
        <w:top w:val="none" w:sz="0" w:space="0" w:color="auto"/>
        <w:left w:val="none" w:sz="0" w:space="0" w:color="auto"/>
        <w:bottom w:val="none" w:sz="0" w:space="0" w:color="auto"/>
        <w:right w:val="none" w:sz="0" w:space="0" w:color="auto"/>
      </w:divBdr>
    </w:div>
    <w:div w:id="196506125">
      <w:marLeft w:val="0"/>
      <w:marRight w:val="0"/>
      <w:marTop w:val="0"/>
      <w:marBottom w:val="0"/>
      <w:divBdr>
        <w:top w:val="none" w:sz="0" w:space="0" w:color="auto"/>
        <w:left w:val="none" w:sz="0" w:space="0" w:color="auto"/>
        <w:bottom w:val="none" w:sz="0" w:space="0" w:color="auto"/>
        <w:right w:val="none" w:sz="0" w:space="0" w:color="auto"/>
      </w:divBdr>
    </w:div>
    <w:div w:id="196506126">
      <w:marLeft w:val="0"/>
      <w:marRight w:val="0"/>
      <w:marTop w:val="0"/>
      <w:marBottom w:val="0"/>
      <w:divBdr>
        <w:top w:val="none" w:sz="0" w:space="0" w:color="auto"/>
        <w:left w:val="none" w:sz="0" w:space="0" w:color="auto"/>
        <w:bottom w:val="none" w:sz="0" w:space="0" w:color="auto"/>
        <w:right w:val="none" w:sz="0" w:space="0" w:color="auto"/>
      </w:divBdr>
    </w:div>
    <w:div w:id="196506127">
      <w:marLeft w:val="0"/>
      <w:marRight w:val="0"/>
      <w:marTop w:val="0"/>
      <w:marBottom w:val="0"/>
      <w:divBdr>
        <w:top w:val="none" w:sz="0" w:space="0" w:color="auto"/>
        <w:left w:val="none" w:sz="0" w:space="0" w:color="auto"/>
        <w:bottom w:val="none" w:sz="0" w:space="0" w:color="auto"/>
        <w:right w:val="none" w:sz="0" w:space="0" w:color="auto"/>
      </w:divBdr>
    </w:div>
    <w:div w:id="196506128">
      <w:marLeft w:val="0"/>
      <w:marRight w:val="0"/>
      <w:marTop w:val="0"/>
      <w:marBottom w:val="0"/>
      <w:divBdr>
        <w:top w:val="none" w:sz="0" w:space="0" w:color="auto"/>
        <w:left w:val="none" w:sz="0" w:space="0" w:color="auto"/>
        <w:bottom w:val="none" w:sz="0" w:space="0" w:color="auto"/>
        <w:right w:val="none" w:sz="0" w:space="0" w:color="auto"/>
      </w:divBdr>
    </w:div>
    <w:div w:id="196506129">
      <w:marLeft w:val="0"/>
      <w:marRight w:val="0"/>
      <w:marTop w:val="0"/>
      <w:marBottom w:val="0"/>
      <w:divBdr>
        <w:top w:val="none" w:sz="0" w:space="0" w:color="auto"/>
        <w:left w:val="none" w:sz="0" w:space="0" w:color="auto"/>
        <w:bottom w:val="none" w:sz="0" w:space="0" w:color="auto"/>
        <w:right w:val="none" w:sz="0" w:space="0" w:color="auto"/>
      </w:divBdr>
    </w:div>
    <w:div w:id="196506130">
      <w:marLeft w:val="0"/>
      <w:marRight w:val="0"/>
      <w:marTop w:val="0"/>
      <w:marBottom w:val="0"/>
      <w:divBdr>
        <w:top w:val="none" w:sz="0" w:space="0" w:color="auto"/>
        <w:left w:val="none" w:sz="0" w:space="0" w:color="auto"/>
        <w:bottom w:val="none" w:sz="0" w:space="0" w:color="auto"/>
        <w:right w:val="none" w:sz="0" w:space="0" w:color="auto"/>
      </w:divBdr>
    </w:div>
    <w:div w:id="196506131">
      <w:marLeft w:val="0"/>
      <w:marRight w:val="0"/>
      <w:marTop w:val="0"/>
      <w:marBottom w:val="0"/>
      <w:divBdr>
        <w:top w:val="none" w:sz="0" w:space="0" w:color="auto"/>
        <w:left w:val="none" w:sz="0" w:space="0" w:color="auto"/>
        <w:bottom w:val="none" w:sz="0" w:space="0" w:color="auto"/>
        <w:right w:val="none" w:sz="0" w:space="0" w:color="auto"/>
      </w:divBdr>
    </w:div>
    <w:div w:id="196506132">
      <w:marLeft w:val="0"/>
      <w:marRight w:val="0"/>
      <w:marTop w:val="0"/>
      <w:marBottom w:val="0"/>
      <w:divBdr>
        <w:top w:val="none" w:sz="0" w:space="0" w:color="auto"/>
        <w:left w:val="none" w:sz="0" w:space="0" w:color="auto"/>
        <w:bottom w:val="none" w:sz="0" w:space="0" w:color="auto"/>
        <w:right w:val="none" w:sz="0" w:space="0" w:color="auto"/>
      </w:divBdr>
    </w:div>
    <w:div w:id="196506133">
      <w:marLeft w:val="0"/>
      <w:marRight w:val="0"/>
      <w:marTop w:val="0"/>
      <w:marBottom w:val="0"/>
      <w:divBdr>
        <w:top w:val="none" w:sz="0" w:space="0" w:color="auto"/>
        <w:left w:val="none" w:sz="0" w:space="0" w:color="auto"/>
        <w:bottom w:val="none" w:sz="0" w:space="0" w:color="auto"/>
        <w:right w:val="none" w:sz="0" w:space="0" w:color="auto"/>
      </w:divBdr>
    </w:div>
    <w:div w:id="196506134">
      <w:marLeft w:val="0"/>
      <w:marRight w:val="0"/>
      <w:marTop w:val="0"/>
      <w:marBottom w:val="0"/>
      <w:divBdr>
        <w:top w:val="none" w:sz="0" w:space="0" w:color="auto"/>
        <w:left w:val="none" w:sz="0" w:space="0" w:color="auto"/>
        <w:bottom w:val="none" w:sz="0" w:space="0" w:color="auto"/>
        <w:right w:val="none" w:sz="0" w:space="0" w:color="auto"/>
      </w:divBdr>
    </w:div>
    <w:div w:id="196506135">
      <w:marLeft w:val="0"/>
      <w:marRight w:val="0"/>
      <w:marTop w:val="0"/>
      <w:marBottom w:val="0"/>
      <w:divBdr>
        <w:top w:val="none" w:sz="0" w:space="0" w:color="auto"/>
        <w:left w:val="none" w:sz="0" w:space="0" w:color="auto"/>
        <w:bottom w:val="none" w:sz="0" w:space="0" w:color="auto"/>
        <w:right w:val="none" w:sz="0" w:space="0" w:color="auto"/>
      </w:divBdr>
    </w:div>
    <w:div w:id="196506136">
      <w:marLeft w:val="0"/>
      <w:marRight w:val="0"/>
      <w:marTop w:val="0"/>
      <w:marBottom w:val="0"/>
      <w:divBdr>
        <w:top w:val="none" w:sz="0" w:space="0" w:color="auto"/>
        <w:left w:val="none" w:sz="0" w:space="0" w:color="auto"/>
        <w:bottom w:val="none" w:sz="0" w:space="0" w:color="auto"/>
        <w:right w:val="none" w:sz="0" w:space="0" w:color="auto"/>
      </w:divBdr>
    </w:div>
    <w:div w:id="196506137">
      <w:marLeft w:val="0"/>
      <w:marRight w:val="0"/>
      <w:marTop w:val="0"/>
      <w:marBottom w:val="0"/>
      <w:divBdr>
        <w:top w:val="none" w:sz="0" w:space="0" w:color="auto"/>
        <w:left w:val="none" w:sz="0" w:space="0" w:color="auto"/>
        <w:bottom w:val="none" w:sz="0" w:space="0" w:color="auto"/>
        <w:right w:val="none" w:sz="0" w:space="0" w:color="auto"/>
      </w:divBdr>
    </w:div>
    <w:div w:id="196506138">
      <w:marLeft w:val="0"/>
      <w:marRight w:val="0"/>
      <w:marTop w:val="0"/>
      <w:marBottom w:val="0"/>
      <w:divBdr>
        <w:top w:val="none" w:sz="0" w:space="0" w:color="auto"/>
        <w:left w:val="none" w:sz="0" w:space="0" w:color="auto"/>
        <w:bottom w:val="none" w:sz="0" w:space="0" w:color="auto"/>
        <w:right w:val="none" w:sz="0" w:space="0" w:color="auto"/>
      </w:divBdr>
    </w:div>
    <w:div w:id="196506139">
      <w:marLeft w:val="0"/>
      <w:marRight w:val="0"/>
      <w:marTop w:val="0"/>
      <w:marBottom w:val="0"/>
      <w:divBdr>
        <w:top w:val="none" w:sz="0" w:space="0" w:color="auto"/>
        <w:left w:val="none" w:sz="0" w:space="0" w:color="auto"/>
        <w:bottom w:val="none" w:sz="0" w:space="0" w:color="auto"/>
        <w:right w:val="none" w:sz="0" w:space="0" w:color="auto"/>
      </w:divBdr>
    </w:div>
    <w:div w:id="196506140">
      <w:marLeft w:val="0"/>
      <w:marRight w:val="0"/>
      <w:marTop w:val="0"/>
      <w:marBottom w:val="0"/>
      <w:divBdr>
        <w:top w:val="none" w:sz="0" w:space="0" w:color="auto"/>
        <w:left w:val="none" w:sz="0" w:space="0" w:color="auto"/>
        <w:bottom w:val="none" w:sz="0" w:space="0" w:color="auto"/>
        <w:right w:val="none" w:sz="0" w:space="0" w:color="auto"/>
      </w:divBdr>
    </w:div>
    <w:div w:id="196506141">
      <w:marLeft w:val="0"/>
      <w:marRight w:val="0"/>
      <w:marTop w:val="0"/>
      <w:marBottom w:val="0"/>
      <w:divBdr>
        <w:top w:val="none" w:sz="0" w:space="0" w:color="auto"/>
        <w:left w:val="none" w:sz="0" w:space="0" w:color="auto"/>
        <w:bottom w:val="none" w:sz="0" w:space="0" w:color="auto"/>
        <w:right w:val="none" w:sz="0" w:space="0" w:color="auto"/>
      </w:divBdr>
    </w:div>
    <w:div w:id="196506142">
      <w:marLeft w:val="0"/>
      <w:marRight w:val="0"/>
      <w:marTop w:val="0"/>
      <w:marBottom w:val="0"/>
      <w:divBdr>
        <w:top w:val="none" w:sz="0" w:space="0" w:color="auto"/>
        <w:left w:val="none" w:sz="0" w:space="0" w:color="auto"/>
        <w:bottom w:val="none" w:sz="0" w:space="0" w:color="auto"/>
        <w:right w:val="none" w:sz="0" w:space="0" w:color="auto"/>
      </w:divBdr>
    </w:div>
    <w:div w:id="196506143">
      <w:marLeft w:val="0"/>
      <w:marRight w:val="0"/>
      <w:marTop w:val="0"/>
      <w:marBottom w:val="0"/>
      <w:divBdr>
        <w:top w:val="none" w:sz="0" w:space="0" w:color="auto"/>
        <w:left w:val="none" w:sz="0" w:space="0" w:color="auto"/>
        <w:bottom w:val="none" w:sz="0" w:space="0" w:color="auto"/>
        <w:right w:val="none" w:sz="0" w:space="0" w:color="auto"/>
      </w:divBdr>
    </w:div>
    <w:div w:id="196506144">
      <w:marLeft w:val="0"/>
      <w:marRight w:val="0"/>
      <w:marTop w:val="0"/>
      <w:marBottom w:val="0"/>
      <w:divBdr>
        <w:top w:val="none" w:sz="0" w:space="0" w:color="auto"/>
        <w:left w:val="none" w:sz="0" w:space="0" w:color="auto"/>
        <w:bottom w:val="none" w:sz="0" w:space="0" w:color="auto"/>
        <w:right w:val="none" w:sz="0" w:space="0" w:color="auto"/>
      </w:divBdr>
    </w:div>
    <w:div w:id="196506145">
      <w:marLeft w:val="0"/>
      <w:marRight w:val="0"/>
      <w:marTop w:val="0"/>
      <w:marBottom w:val="0"/>
      <w:divBdr>
        <w:top w:val="none" w:sz="0" w:space="0" w:color="auto"/>
        <w:left w:val="none" w:sz="0" w:space="0" w:color="auto"/>
        <w:bottom w:val="none" w:sz="0" w:space="0" w:color="auto"/>
        <w:right w:val="none" w:sz="0" w:space="0" w:color="auto"/>
      </w:divBdr>
    </w:div>
    <w:div w:id="196506146">
      <w:marLeft w:val="0"/>
      <w:marRight w:val="0"/>
      <w:marTop w:val="0"/>
      <w:marBottom w:val="0"/>
      <w:divBdr>
        <w:top w:val="none" w:sz="0" w:space="0" w:color="auto"/>
        <w:left w:val="none" w:sz="0" w:space="0" w:color="auto"/>
        <w:bottom w:val="none" w:sz="0" w:space="0" w:color="auto"/>
        <w:right w:val="none" w:sz="0" w:space="0" w:color="auto"/>
      </w:divBdr>
    </w:div>
    <w:div w:id="196506147">
      <w:marLeft w:val="0"/>
      <w:marRight w:val="0"/>
      <w:marTop w:val="0"/>
      <w:marBottom w:val="0"/>
      <w:divBdr>
        <w:top w:val="none" w:sz="0" w:space="0" w:color="auto"/>
        <w:left w:val="none" w:sz="0" w:space="0" w:color="auto"/>
        <w:bottom w:val="none" w:sz="0" w:space="0" w:color="auto"/>
        <w:right w:val="none" w:sz="0" w:space="0" w:color="auto"/>
      </w:divBdr>
    </w:div>
    <w:div w:id="196506148">
      <w:marLeft w:val="0"/>
      <w:marRight w:val="0"/>
      <w:marTop w:val="0"/>
      <w:marBottom w:val="0"/>
      <w:divBdr>
        <w:top w:val="none" w:sz="0" w:space="0" w:color="auto"/>
        <w:left w:val="none" w:sz="0" w:space="0" w:color="auto"/>
        <w:bottom w:val="none" w:sz="0" w:space="0" w:color="auto"/>
        <w:right w:val="none" w:sz="0" w:space="0" w:color="auto"/>
      </w:divBdr>
    </w:div>
    <w:div w:id="196506149">
      <w:marLeft w:val="0"/>
      <w:marRight w:val="0"/>
      <w:marTop w:val="0"/>
      <w:marBottom w:val="0"/>
      <w:divBdr>
        <w:top w:val="none" w:sz="0" w:space="0" w:color="auto"/>
        <w:left w:val="none" w:sz="0" w:space="0" w:color="auto"/>
        <w:bottom w:val="none" w:sz="0" w:space="0" w:color="auto"/>
        <w:right w:val="none" w:sz="0" w:space="0" w:color="auto"/>
      </w:divBdr>
    </w:div>
    <w:div w:id="196506150">
      <w:marLeft w:val="0"/>
      <w:marRight w:val="0"/>
      <w:marTop w:val="0"/>
      <w:marBottom w:val="0"/>
      <w:divBdr>
        <w:top w:val="none" w:sz="0" w:space="0" w:color="auto"/>
        <w:left w:val="none" w:sz="0" w:space="0" w:color="auto"/>
        <w:bottom w:val="none" w:sz="0" w:space="0" w:color="auto"/>
        <w:right w:val="none" w:sz="0" w:space="0" w:color="auto"/>
      </w:divBdr>
    </w:div>
    <w:div w:id="196506151">
      <w:marLeft w:val="0"/>
      <w:marRight w:val="0"/>
      <w:marTop w:val="0"/>
      <w:marBottom w:val="0"/>
      <w:divBdr>
        <w:top w:val="none" w:sz="0" w:space="0" w:color="auto"/>
        <w:left w:val="none" w:sz="0" w:space="0" w:color="auto"/>
        <w:bottom w:val="none" w:sz="0" w:space="0" w:color="auto"/>
        <w:right w:val="none" w:sz="0" w:space="0" w:color="auto"/>
      </w:divBdr>
    </w:div>
    <w:div w:id="196506152">
      <w:marLeft w:val="0"/>
      <w:marRight w:val="0"/>
      <w:marTop w:val="0"/>
      <w:marBottom w:val="0"/>
      <w:divBdr>
        <w:top w:val="none" w:sz="0" w:space="0" w:color="auto"/>
        <w:left w:val="none" w:sz="0" w:space="0" w:color="auto"/>
        <w:bottom w:val="none" w:sz="0" w:space="0" w:color="auto"/>
        <w:right w:val="none" w:sz="0" w:space="0" w:color="auto"/>
      </w:divBdr>
    </w:div>
    <w:div w:id="196506163">
      <w:marLeft w:val="0"/>
      <w:marRight w:val="0"/>
      <w:marTop w:val="0"/>
      <w:marBottom w:val="0"/>
      <w:divBdr>
        <w:top w:val="none" w:sz="0" w:space="0" w:color="auto"/>
        <w:left w:val="none" w:sz="0" w:space="0" w:color="auto"/>
        <w:bottom w:val="none" w:sz="0" w:space="0" w:color="auto"/>
        <w:right w:val="none" w:sz="0" w:space="0" w:color="auto"/>
      </w:divBdr>
      <w:divsChild>
        <w:div w:id="196506164">
          <w:marLeft w:val="0"/>
          <w:marRight w:val="0"/>
          <w:marTop w:val="0"/>
          <w:marBottom w:val="0"/>
          <w:divBdr>
            <w:top w:val="none" w:sz="0" w:space="0" w:color="auto"/>
            <w:left w:val="none" w:sz="0" w:space="0" w:color="auto"/>
            <w:bottom w:val="none" w:sz="0" w:space="0" w:color="auto"/>
            <w:right w:val="none" w:sz="0" w:space="0" w:color="auto"/>
          </w:divBdr>
          <w:divsChild>
            <w:div w:id="196506165">
              <w:marLeft w:val="0"/>
              <w:marRight w:val="0"/>
              <w:marTop w:val="0"/>
              <w:marBottom w:val="0"/>
              <w:divBdr>
                <w:top w:val="none" w:sz="0" w:space="0" w:color="auto"/>
                <w:left w:val="none" w:sz="0" w:space="0" w:color="auto"/>
                <w:bottom w:val="none" w:sz="0" w:space="0" w:color="auto"/>
                <w:right w:val="none" w:sz="0" w:space="0" w:color="auto"/>
              </w:divBdr>
              <w:divsChild>
                <w:div w:id="196506171">
                  <w:marLeft w:val="0"/>
                  <w:marRight w:val="0"/>
                  <w:marTop w:val="0"/>
                  <w:marBottom w:val="0"/>
                  <w:divBdr>
                    <w:top w:val="none" w:sz="0" w:space="0" w:color="auto"/>
                    <w:left w:val="none" w:sz="0" w:space="0" w:color="auto"/>
                    <w:bottom w:val="none" w:sz="0" w:space="0" w:color="auto"/>
                    <w:right w:val="none" w:sz="0" w:space="0" w:color="auto"/>
                  </w:divBdr>
                  <w:divsChild>
                    <w:div w:id="196506166">
                      <w:marLeft w:val="0"/>
                      <w:marRight w:val="0"/>
                      <w:marTop w:val="0"/>
                      <w:marBottom w:val="0"/>
                      <w:divBdr>
                        <w:top w:val="none" w:sz="0" w:space="0" w:color="auto"/>
                        <w:left w:val="none" w:sz="0" w:space="0" w:color="auto"/>
                        <w:bottom w:val="none" w:sz="0" w:space="0" w:color="auto"/>
                        <w:right w:val="none" w:sz="0" w:space="0" w:color="auto"/>
                      </w:divBdr>
                      <w:divsChild>
                        <w:div w:id="196506169">
                          <w:marLeft w:val="0"/>
                          <w:marRight w:val="0"/>
                          <w:marTop w:val="45"/>
                          <w:marBottom w:val="0"/>
                          <w:divBdr>
                            <w:top w:val="none" w:sz="0" w:space="0" w:color="auto"/>
                            <w:left w:val="none" w:sz="0" w:space="0" w:color="auto"/>
                            <w:bottom w:val="none" w:sz="0" w:space="0" w:color="auto"/>
                            <w:right w:val="none" w:sz="0" w:space="0" w:color="auto"/>
                          </w:divBdr>
                          <w:divsChild>
                            <w:div w:id="196506168">
                              <w:marLeft w:val="0"/>
                              <w:marRight w:val="0"/>
                              <w:marTop w:val="0"/>
                              <w:marBottom w:val="0"/>
                              <w:divBdr>
                                <w:top w:val="none" w:sz="0" w:space="0" w:color="auto"/>
                                <w:left w:val="none" w:sz="0" w:space="0" w:color="auto"/>
                                <w:bottom w:val="none" w:sz="0" w:space="0" w:color="auto"/>
                                <w:right w:val="none" w:sz="0" w:space="0" w:color="auto"/>
                              </w:divBdr>
                              <w:divsChild>
                                <w:div w:id="196506153">
                                  <w:marLeft w:val="12300"/>
                                  <w:marRight w:val="0"/>
                                  <w:marTop w:val="0"/>
                                  <w:marBottom w:val="0"/>
                                  <w:divBdr>
                                    <w:top w:val="none" w:sz="0" w:space="0" w:color="auto"/>
                                    <w:left w:val="none" w:sz="0" w:space="0" w:color="auto"/>
                                    <w:bottom w:val="none" w:sz="0" w:space="0" w:color="auto"/>
                                    <w:right w:val="none" w:sz="0" w:space="0" w:color="auto"/>
                                  </w:divBdr>
                                  <w:divsChild>
                                    <w:div w:id="196506167">
                                      <w:marLeft w:val="0"/>
                                      <w:marRight w:val="0"/>
                                      <w:marTop w:val="0"/>
                                      <w:marBottom w:val="0"/>
                                      <w:divBdr>
                                        <w:top w:val="none" w:sz="0" w:space="0" w:color="auto"/>
                                        <w:left w:val="none" w:sz="0" w:space="0" w:color="auto"/>
                                        <w:bottom w:val="none" w:sz="0" w:space="0" w:color="auto"/>
                                        <w:right w:val="none" w:sz="0" w:space="0" w:color="auto"/>
                                      </w:divBdr>
                                      <w:divsChild>
                                        <w:div w:id="196506158">
                                          <w:marLeft w:val="0"/>
                                          <w:marRight w:val="0"/>
                                          <w:marTop w:val="0"/>
                                          <w:marBottom w:val="0"/>
                                          <w:divBdr>
                                            <w:top w:val="none" w:sz="0" w:space="0" w:color="auto"/>
                                            <w:left w:val="none" w:sz="0" w:space="0" w:color="auto"/>
                                            <w:bottom w:val="none" w:sz="0" w:space="0" w:color="auto"/>
                                            <w:right w:val="none" w:sz="0" w:space="0" w:color="auto"/>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196506172">
                                                  <w:marLeft w:val="0"/>
                                                  <w:marRight w:val="0"/>
                                                  <w:marTop w:val="0"/>
                                                  <w:marBottom w:val="0"/>
                                                  <w:divBdr>
                                                    <w:top w:val="none" w:sz="0" w:space="0" w:color="auto"/>
                                                    <w:left w:val="none" w:sz="0" w:space="0" w:color="auto"/>
                                                    <w:bottom w:val="none" w:sz="0" w:space="0" w:color="auto"/>
                                                    <w:right w:val="none" w:sz="0" w:space="0" w:color="auto"/>
                                                  </w:divBdr>
                                                  <w:divsChild>
                                                    <w:div w:id="196506174">
                                                      <w:marLeft w:val="0"/>
                                                      <w:marRight w:val="0"/>
                                                      <w:marTop w:val="0"/>
                                                      <w:marBottom w:val="0"/>
                                                      <w:divBdr>
                                                        <w:top w:val="none" w:sz="0" w:space="0" w:color="auto"/>
                                                        <w:left w:val="none" w:sz="0" w:space="0" w:color="auto"/>
                                                        <w:bottom w:val="none" w:sz="0" w:space="0" w:color="auto"/>
                                                        <w:right w:val="none" w:sz="0" w:space="0" w:color="auto"/>
                                                      </w:divBdr>
                                                      <w:divsChild>
                                                        <w:div w:id="196506159">
                                                          <w:marLeft w:val="0"/>
                                                          <w:marRight w:val="0"/>
                                                          <w:marTop w:val="0"/>
                                                          <w:marBottom w:val="0"/>
                                                          <w:divBdr>
                                                            <w:top w:val="none" w:sz="0" w:space="0" w:color="auto"/>
                                                            <w:left w:val="none" w:sz="0" w:space="0" w:color="auto"/>
                                                            <w:bottom w:val="none" w:sz="0" w:space="0" w:color="auto"/>
                                                            <w:right w:val="none" w:sz="0" w:space="0" w:color="auto"/>
                                                          </w:divBdr>
                                                          <w:divsChild>
                                                            <w:div w:id="196506157">
                                                              <w:marLeft w:val="0"/>
                                                              <w:marRight w:val="0"/>
                                                              <w:marTop w:val="0"/>
                                                              <w:marBottom w:val="0"/>
                                                              <w:divBdr>
                                                                <w:top w:val="none" w:sz="0" w:space="0" w:color="auto"/>
                                                                <w:left w:val="none" w:sz="0" w:space="0" w:color="auto"/>
                                                                <w:bottom w:val="none" w:sz="0" w:space="0" w:color="auto"/>
                                                                <w:right w:val="none" w:sz="0" w:space="0" w:color="auto"/>
                                                              </w:divBdr>
                                                              <w:divsChild>
                                                                <w:div w:id="196506156">
                                                                  <w:marLeft w:val="0"/>
                                                                  <w:marRight w:val="0"/>
                                                                  <w:marTop w:val="0"/>
                                                                  <w:marBottom w:val="0"/>
                                                                  <w:divBdr>
                                                                    <w:top w:val="none" w:sz="0" w:space="0" w:color="auto"/>
                                                                    <w:left w:val="none" w:sz="0" w:space="0" w:color="auto"/>
                                                                    <w:bottom w:val="none" w:sz="0" w:space="0" w:color="auto"/>
                                                                    <w:right w:val="none" w:sz="0" w:space="0" w:color="auto"/>
                                                                  </w:divBdr>
                                                                  <w:divsChild>
                                                                    <w:div w:id="196506154">
                                                                      <w:marLeft w:val="0"/>
                                                                      <w:marRight w:val="0"/>
                                                                      <w:marTop w:val="0"/>
                                                                      <w:marBottom w:val="0"/>
                                                                      <w:divBdr>
                                                                        <w:top w:val="none" w:sz="0" w:space="0" w:color="auto"/>
                                                                        <w:left w:val="none" w:sz="0" w:space="0" w:color="auto"/>
                                                                        <w:bottom w:val="none" w:sz="0" w:space="0" w:color="auto"/>
                                                                        <w:right w:val="none" w:sz="0" w:space="0" w:color="auto"/>
                                                                      </w:divBdr>
                                                                      <w:divsChild>
                                                                        <w:div w:id="196506170">
                                                                          <w:marLeft w:val="0"/>
                                                                          <w:marRight w:val="0"/>
                                                                          <w:marTop w:val="0"/>
                                                                          <w:marBottom w:val="0"/>
                                                                          <w:divBdr>
                                                                            <w:top w:val="none" w:sz="0" w:space="0" w:color="auto"/>
                                                                            <w:left w:val="none" w:sz="0" w:space="0" w:color="auto"/>
                                                                            <w:bottom w:val="none" w:sz="0" w:space="0" w:color="auto"/>
                                                                            <w:right w:val="none" w:sz="0" w:space="0" w:color="auto"/>
                                                                          </w:divBdr>
                                                                          <w:divsChild>
                                                                            <w:div w:id="196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155">
                                                                      <w:marLeft w:val="0"/>
                                                                      <w:marRight w:val="0"/>
                                                                      <w:marTop w:val="0"/>
                                                                      <w:marBottom w:val="0"/>
                                                                      <w:divBdr>
                                                                        <w:top w:val="none" w:sz="0" w:space="0" w:color="auto"/>
                                                                        <w:left w:val="none" w:sz="0" w:space="0" w:color="auto"/>
                                                                        <w:bottom w:val="none" w:sz="0" w:space="0" w:color="auto"/>
                                                                        <w:right w:val="none" w:sz="0" w:space="0" w:color="auto"/>
                                                                      </w:divBdr>
                                                                      <w:divsChild>
                                                                        <w:div w:id="196506173">
                                                                          <w:marLeft w:val="0"/>
                                                                          <w:marRight w:val="0"/>
                                                                          <w:marTop w:val="0"/>
                                                                          <w:marBottom w:val="0"/>
                                                                          <w:divBdr>
                                                                            <w:top w:val="none" w:sz="0" w:space="0" w:color="auto"/>
                                                                            <w:left w:val="none" w:sz="0" w:space="0" w:color="auto"/>
                                                                            <w:bottom w:val="none" w:sz="0" w:space="0" w:color="auto"/>
                                                                            <w:right w:val="none" w:sz="0" w:space="0" w:color="auto"/>
                                                                          </w:divBdr>
                                                                          <w:divsChild>
                                                                            <w:div w:id="1965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506175">
      <w:marLeft w:val="0"/>
      <w:marRight w:val="0"/>
      <w:marTop w:val="0"/>
      <w:marBottom w:val="0"/>
      <w:divBdr>
        <w:top w:val="none" w:sz="0" w:space="0" w:color="auto"/>
        <w:left w:val="none" w:sz="0" w:space="0" w:color="auto"/>
        <w:bottom w:val="none" w:sz="0" w:space="0" w:color="auto"/>
        <w:right w:val="none" w:sz="0" w:space="0" w:color="auto"/>
      </w:divBdr>
    </w:div>
    <w:div w:id="196506176">
      <w:marLeft w:val="0"/>
      <w:marRight w:val="0"/>
      <w:marTop w:val="0"/>
      <w:marBottom w:val="0"/>
      <w:divBdr>
        <w:top w:val="none" w:sz="0" w:space="0" w:color="auto"/>
        <w:left w:val="none" w:sz="0" w:space="0" w:color="auto"/>
        <w:bottom w:val="none" w:sz="0" w:space="0" w:color="auto"/>
        <w:right w:val="none" w:sz="0" w:space="0" w:color="auto"/>
      </w:divBdr>
    </w:div>
    <w:div w:id="196506177">
      <w:marLeft w:val="0"/>
      <w:marRight w:val="0"/>
      <w:marTop w:val="0"/>
      <w:marBottom w:val="0"/>
      <w:divBdr>
        <w:top w:val="none" w:sz="0" w:space="0" w:color="auto"/>
        <w:left w:val="none" w:sz="0" w:space="0" w:color="auto"/>
        <w:bottom w:val="none" w:sz="0" w:space="0" w:color="auto"/>
        <w:right w:val="none" w:sz="0" w:space="0" w:color="auto"/>
      </w:divBdr>
    </w:div>
    <w:div w:id="196506178">
      <w:marLeft w:val="0"/>
      <w:marRight w:val="0"/>
      <w:marTop w:val="0"/>
      <w:marBottom w:val="0"/>
      <w:divBdr>
        <w:top w:val="none" w:sz="0" w:space="0" w:color="auto"/>
        <w:left w:val="none" w:sz="0" w:space="0" w:color="auto"/>
        <w:bottom w:val="none" w:sz="0" w:space="0" w:color="auto"/>
        <w:right w:val="none" w:sz="0" w:space="0" w:color="auto"/>
      </w:divBdr>
    </w:div>
    <w:div w:id="196506179">
      <w:marLeft w:val="0"/>
      <w:marRight w:val="0"/>
      <w:marTop w:val="0"/>
      <w:marBottom w:val="0"/>
      <w:divBdr>
        <w:top w:val="none" w:sz="0" w:space="0" w:color="auto"/>
        <w:left w:val="none" w:sz="0" w:space="0" w:color="auto"/>
        <w:bottom w:val="none" w:sz="0" w:space="0" w:color="auto"/>
        <w:right w:val="none" w:sz="0" w:space="0" w:color="auto"/>
      </w:divBdr>
    </w:div>
    <w:div w:id="196506180">
      <w:marLeft w:val="0"/>
      <w:marRight w:val="0"/>
      <w:marTop w:val="0"/>
      <w:marBottom w:val="0"/>
      <w:divBdr>
        <w:top w:val="none" w:sz="0" w:space="0" w:color="auto"/>
        <w:left w:val="none" w:sz="0" w:space="0" w:color="auto"/>
        <w:bottom w:val="none" w:sz="0" w:space="0" w:color="auto"/>
        <w:right w:val="none" w:sz="0" w:space="0" w:color="auto"/>
      </w:divBdr>
    </w:div>
    <w:div w:id="196506181">
      <w:marLeft w:val="0"/>
      <w:marRight w:val="0"/>
      <w:marTop w:val="0"/>
      <w:marBottom w:val="0"/>
      <w:divBdr>
        <w:top w:val="none" w:sz="0" w:space="0" w:color="auto"/>
        <w:left w:val="none" w:sz="0" w:space="0" w:color="auto"/>
        <w:bottom w:val="none" w:sz="0" w:space="0" w:color="auto"/>
        <w:right w:val="none" w:sz="0" w:space="0" w:color="auto"/>
      </w:divBdr>
    </w:div>
    <w:div w:id="196506187">
      <w:marLeft w:val="0"/>
      <w:marRight w:val="0"/>
      <w:marTop w:val="0"/>
      <w:marBottom w:val="0"/>
      <w:divBdr>
        <w:top w:val="none" w:sz="0" w:space="0" w:color="auto"/>
        <w:left w:val="none" w:sz="0" w:space="0" w:color="auto"/>
        <w:bottom w:val="none" w:sz="0" w:space="0" w:color="auto"/>
        <w:right w:val="none" w:sz="0" w:space="0" w:color="auto"/>
      </w:divBdr>
      <w:divsChild>
        <w:div w:id="196506182">
          <w:marLeft w:val="0"/>
          <w:marRight w:val="0"/>
          <w:marTop w:val="0"/>
          <w:marBottom w:val="0"/>
          <w:divBdr>
            <w:top w:val="none" w:sz="0" w:space="0" w:color="auto"/>
            <w:left w:val="none" w:sz="0" w:space="0" w:color="auto"/>
            <w:bottom w:val="none" w:sz="0" w:space="0" w:color="auto"/>
            <w:right w:val="none" w:sz="0" w:space="0" w:color="auto"/>
          </w:divBdr>
          <w:divsChild>
            <w:div w:id="196506185">
              <w:marLeft w:val="0"/>
              <w:marRight w:val="0"/>
              <w:marTop w:val="0"/>
              <w:marBottom w:val="0"/>
              <w:divBdr>
                <w:top w:val="none" w:sz="0" w:space="0" w:color="auto"/>
                <w:left w:val="none" w:sz="0" w:space="0" w:color="auto"/>
                <w:bottom w:val="none" w:sz="0" w:space="0" w:color="auto"/>
                <w:right w:val="none" w:sz="0" w:space="0" w:color="auto"/>
              </w:divBdr>
              <w:divsChild>
                <w:div w:id="196506186">
                  <w:marLeft w:val="0"/>
                  <w:marRight w:val="0"/>
                  <w:marTop w:val="0"/>
                  <w:marBottom w:val="0"/>
                  <w:divBdr>
                    <w:top w:val="none" w:sz="0" w:space="0" w:color="auto"/>
                    <w:left w:val="none" w:sz="0" w:space="0" w:color="auto"/>
                    <w:bottom w:val="none" w:sz="0" w:space="0" w:color="auto"/>
                    <w:right w:val="none" w:sz="0" w:space="0" w:color="auto"/>
                  </w:divBdr>
                  <w:divsChild>
                    <w:div w:id="196506189">
                      <w:marLeft w:val="0"/>
                      <w:marRight w:val="0"/>
                      <w:marTop w:val="0"/>
                      <w:marBottom w:val="0"/>
                      <w:divBdr>
                        <w:top w:val="none" w:sz="0" w:space="0" w:color="auto"/>
                        <w:left w:val="none" w:sz="0" w:space="0" w:color="auto"/>
                        <w:bottom w:val="none" w:sz="0" w:space="0" w:color="auto"/>
                        <w:right w:val="none" w:sz="0" w:space="0" w:color="auto"/>
                      </w:divBdr>
                      <w:divsChild>
                        <w:div w:id="196506190">
                          <w:marLeft w:val="0"/>
                          <w:marRight w:val="0"/>
                          <w:marTop w:val="0"/>
                          <w:marBottom w:val="0"/>
                          <w:divBdr>
                            <w:top w:val="none" w:sz="0" w:space="0" w:color="auto"/>
                            <w:left w:val="none" w:sz="0" w:space="0" w:color="auto"/>
                            <w:bottom w:val="none" w:sz="0" w:space="0" w:color="auto"/>
                            <w:right w:val="none" w:sz="0" w:space="0" w:color="auto"/>
                          </w:divBdr>
                          <w:divsChild>
                            <w:div w:id="196506184">
                              <w:marLeft w:val="0"/>
                              <w:marRight w:val="0"/>
                              <w:marTop w:val="0"/>
                              <w:marBottom w:val="0"/>
                              <w:divBdr>
                                <w:top w:val="none" w:sz="0" w:space="0" w:color="auto"/>
                                <w:left w:val="none" w:sz="0" w:space="0" w:color="auto"/>
                                <w:bottom w:val="none" w:sz="0" w:space="0" w:color="auto"/>
                                <w:right w:val="none" w:sz="0" w:space="0" w:color="auto"/>
                              </w:divBdr>
                              <w:divsChild>
                                <w:div w:id="196506183">
                                  <w:marLeft w:val="0"/>
                                  <w:marRight w:val="0"/>
                                  <w:marTop w:val="0"/>
                                  <w:marBottom w:val="0"/>
                                  <w:divBdr>
                                    <w:top w:val="none" w:sz="0" w:space="0" w:color="auto"/>
                                    <w:left w:val="none" w:sz="0" w:space="0" w:color="auto"/>
                                    <w:bottom w:val="none" w:sz="0" w:space="0" w:color="auto"/>
                                    <w:right w:val="none" w:sz="0" w:space="0" w:color="auto"/>
                                  </w:divBdr>
                                  <w:divsChild>
                                    <w:div w:id="1965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06191">
      <w:marLeft w:val="0"/>
      <w:marRight w:val="0"/>
      <w:marTop w:val="0"/>
      <w:marBottom w:val="0"/>
      <w:divBdr>
        <w:top w:val="none" w:sz="0" w:space="0" w:color="auto"/>
        <w:left w:val="none" w:sz="0" w:space="0" w:color="auto"/>
        <w:bottom w:val="none" w:sz="0" w:space="0" w:color="auto"/>
        <w:right w:val="none" w:sz="0" w:space="0" w:color="auto"/>
      </w:divBdr>
      <w:divsChild>
        <w:div w:id="196506194">
          <w:marLeft w:val="0"/>
          <w:marRight w:val="0"/>
          <w:marTop w:val="0"/>
          <w:marBottom w:val="0"/>
          <w:divBdr>
            <w:top w:val="none" w:sz="0" w:space="0" w:color="auto"/>
            <w:left w:val="none" w:sz="0" w:space="0" w:color="auto"/>
            <w:bottom w:val="none" w:sz="0" w:space="0" w:color="auto"/>
            <w:right w:val="none" w:sz="0" w:space="0" w:color="auto"/>
          </w:divBdr>
        </w:div>
        <w:div w:id="196506196">
          <w:marLeft w:val="0"/>
          <w:marRight w:val="0"/>
          <w:marTop w:val="0"/>
          <w:marBottom w:val="0"/>
          <w:divBdr>
            <w:top w:val="none" w:sz="0" w:space="0" w:color="auto"/>
            <w:left w:val="none" w:sz="0" w:space="0" w:color="auto"/>
            <w:bottom w:val="none" w:sz="0" w:space="0" w:color="auto"/>
            <w:right w:val="none" w:sz="0" w:space="0" w:color="auto"/>
          </w:divBdr>
        </w:div>
      </w:divsChild>
    </w:div>
    <w:div w:id="196506195">
      <w:marLeft w:val="0"/>
      <w:marRight w:val="0"/>
      <w:marTop w:val="0"/>
      <w:marBottom w:val="0"/>
      <w:divBdr>
        <w:top w:val="none" w:sz="0" w:space="0" w:color="auto"/>
        <w:left w:val="none" w:sz="0" w:space="0" w:color="auto"/>
        <w:bottom w:val="none" w:sz="0" w:space="0" w:color="auto"/>
        <w:right w:val="none" w:sz="0" w:space="0" w:color="auto"/>
      </w:divBdr>
      <w:divsChild>
        <w:div w:id="196506192">
          <w:marLeft w:val="0"/>
          <w:marRight w:val="0"/>
          <w:marTop w:val="0"/>
          <w:marBottom w:val="0"/>
          <w:divBdr>
            <w:top w:val="none" w:sz="0" w:space="0" w:color="auto"/>
            <w:left w:val="none" w:sz="0" w:space="0" w:color="auto"/>
            <w:bottom w:val="none" w:sz="0" w:space="0" w:color="auto"/>
            <w:right w:val="none" w:sz="0" w:space="0" w:color="auto"/>
          </w:divBdr>
        </w:div>
        <w:div w:id="196506193">
          <w:marLeft w:val="0"/>
          <w:marRight w:val="0"/>
          <w:marTop w:val="0"/>
          <w:marBottom w:val="0"/>
          <w:divBdr>
            <w:top w:val="none" w:sz="0" w:space="0" w:color="auto"/>
            <w:left w:val="none" w:sz="0" w:space="0" w:color="auto"/>
            <w:bottom w:val="none" w:sz="0" w:space="0" w:color="auto"/>
            <w:right w:val="none" w:sz="0" w:space="0" w:color="auto"/>
          </w:divBdr>
        </w:div>
      </w:divsChild>
    </w:div>
    <w:div w:id="196506197">
      <w:marLeft w:val="0"/>
      <w:marRight w:val="0"/>
      <w:marTop w:val="0"/>
      <w:marBottom w:val="0"/>
      <w:divBdr>
        <w:top w:val="none" w:sz="0" w:space="0" w:color="auto"/>
        <w:left w:val="none" w:sz="0" w:space="0" w:color="auto"/>
        <w:bottom w:val="none" w:sz="0" w:space="0" w:color="auto"/>
        <w:right w:val="none" w:sz="0" w:space="0" w:color="auto"/>
      </w:divBdr>
    </w:div>
    <w:div w:id="196506198">
      <w:marLeft w:val="0"/>
      <w:marRight w:val="0"/>
      <w:marTop w:val="0"/>
      <w:marBottom w:val="0"/>
      <w:divBdr>
        <w:top w:val="none" w:sz="0" w:space="0" w:color="auto"/>
        <w:left w:val="none" w:sz="0" w:space="0" w:color="auto"/>
        <w:bottom w:val="none" w:sz="0" w:space="0" w:color="auto"/>
        <w:right w:val="none" w:sz="0" w:space="0" w:color="auto"/>
      </w:divBdr>
    </w:div>
    <w:div w:id="196506199">
      <w:marLeft w:val="0"/>
      <w:marRight w:val="0"/>
      <w:marTop w:val="0"/>
      <w:marBottom w:val="0"/>
      <w:divBdr>
        <w:top w:val="none" w:sz="0" w:space="0" w:color="auto"/>
        <w:left w:val="none" w:sz="0" w:space="0" w:color="auto"/>
        <w:bottom w:val="none" w:sz="0" w:space="0" w:color="auto"/>
        <w:right w:val="none" w:sz="0" w:space="0" w:color="auto"/>
      </w:divBdr>
    </w:div>
    <w:div w:id="1965062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i.long@philip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00E657A-E1DD-4E62-9B1F-CEAEEC46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39052</Words>
  <Characters>222601</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Automated preterm infant sleep state separation using heart rate variability as a track to unobtrusive neural development assessment in the NICU</vt:lpstr>
    </vt:vector>
  </TitlesOfParts>
  <Company>Philips</Company>
  <LinksUpToDate>false</LinksUpToDate>
  <CharactersWithSpaces>261131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preterm infant sleep state separation using heart rate variability as a track to unobtrusive neural development assessment in the NICU</dc:title>
  <dc:subject/>
  <dc:creator>Jan Werth</dc:creator>
  <cp:keywords/>
  <dc:description/>
  <cp:lastModifiedBy>Jan Werth</cp:lastModifiedBy>
  <cp:revision>2</cp:revision>
  <cp:lastPrinted>2017-05-18T09:22:00Z</cp:lastPrinted>
  <dcterms:created xsi:type="dcterms:W3CDTF">2017-05-22T09:45:00Z</dcterms:created>
  <dcterms:modified xsi:type="dcterms:W3CDTF">2017-05-22T09:45:00Z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http://csl.mendeley.com/styles/43999581/EHDspecialissue</vt:lpwstr>
  </property>
  <property fmtid="{D5CDD505-2E9C-101B-9397-08002B2CF9AE}" pid="4" name="Mendeley Recent Style Id 0_1">
    <vt:lpwstr>http://www.zotero.org/styles/chicago-author-date</vt:lpwstr>
  </property>
  <property fmtid="{D5CDD505-2E9C-101B-9397-08002B2CF9AE}" pid="5" name="Mendeley Recent Style Name 0_1">
    <vt:lpwstr>Chicago Manual of Style 16th edition (author-date)</vt:lpwstr>
  </property>
  <property fmtid="{D5CDD505-2E9C-101B-9397-08002B2CF9AE}" pid="6" name="Mendeley Recent Style Id 1_1">
    <vt:lpwstr>http://www.zotero.org/styles/early-human-development</vt:lpwstr>
  </property>
  <property fmtid="{D5CDD505-2E9C-101B-9397-08002B2CF9AE}" pid="7" name="Mendeley Recent Style Name 1_1">
    <vt:lpwstr>Early Human Development</vt:lpwstr>
  </property>
  <property fmtid="{D5CDD505-2E9C-101B-9397-08002B2CF9AE}" pid="8" name="Mendeley Recent Style Id 2_1">
    <vt:lpwstr>http://csl.mendeley.com/styles/43999581/EHDspecialissue</vt:lpwstr>
  </property>
  <property fmtid="{D5CDD505-2E9C-101B-9397-08002B2CF9AE}" pid="9" name="Mendeley Recent Style Name 2_1">
    <vt:lpwstr>Elsevier (numeric, with titles) - jan werth</vt:lpwstr>
  </property>
  <property fmtid="{D5CDD505-2E9C-101B-9397-08002B2CF9AE}" pid="10" name="Mendeley Recent Style Id 3_1">
    <vt:lpwstr>http://csl.mendeley.com/styles/43999581/elsevier-vancouver</vt:lpwstr>
  </property>
  <property fmtid="{D5CDD505-2E9C-101B-9397-08002B2CF9AE}" pid="11" name="Mendeley Recent Style Name 3_1">
    <vt:lpwstr>Elsevier Vancouver - jan werth</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http://www.zotero.org/styles/journal-of-sleep-research</vt:lpwstr>
  </property>
  <property fmtid="{D5CDD505-2E9C-101B-9397-08002B2CF9AE}" pid="17" name="Mendeley Recent Style Name 6_1">
    <vt:lpwstr>Journal of Sleep Research</vt:lpwstr>
  </property>
  <property fmtid="{D5CDD505-2E9C-101B-9397-08002B2CF9AE}" pid="18" name="Mendeley Recent Style Id 7_1">
    <vt:lpwstr>http://www.zotero.org/styles/sleep-medicine</vt:lpwstr>
  </property>
  <property fmtid="{D5CDD505-2E9C-101B-9397-08002B2CF9AE}" pid="19" name="Mendeley Recent Style Name 7_1">
    <vt:lpwstr>Sleep Medicine</vt:lpwstr>
  </property>
  <property fmtid="{D5CDD505-2E9C-101B-9397-08002B2CF9AE}" pid="20" name="Mendeley Recent Style Id 8_1">
    <vt:lpwstr>http://www.zotero.org/styles/sleep-medicine-reviews</vt:lpwstr>
  </property>
  <property fmtid="{D5CDD505-2E9C-101B-9397-08002B2CF9AE}" pid="21" name="Mendeley Recent Style Name 8_1">
    <vt:lpwstr>Sleep Medicine Reviews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eea97d99-da32-3a27-8b80-0f0a9b2251aa</vt:lpwstr>
  </property>
</Properties>
</file>